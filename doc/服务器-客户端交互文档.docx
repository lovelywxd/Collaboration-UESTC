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D2E16" w14:textId="3C8F371C" w:rsidR="00C24101" w:rsidRDefault="00CC50E0" w:rsidP="00567E78">
      <w:pPr>
        <w:pStyle w:val="1"/>
      </w:pPr>
      <w:r>
        <w:rPr>
          <w:rFonts w:hint="eastAsia"/>
        </w:rPr>
        <w:t>交换说明</w:t>
      </w:r>
    </w:p>
    <w:p w14:paraId="0C041FE8" w14:textId="7BF7338F" w:rsidR="00C24101" w:rsidRDefault="00C24101" w:rsidP="00C24101">
      <w:pPr>
        <w:pStyle w:val="a"/>
      </w:pPr>
      <w:r>
        <w:rPr>
          <w:rFonts w:hint="eastAsia"/>
        </w:rPr>
        <w:t>交换格式</w:t>
      </w:r>
    </w:p>
    <w:p w14:paraId="4AE356F2" w14:textId="447D90F0" w:rsidR="00C24101" w:rsidRDefault="00C24101" w:rsidP="00C24101">
      <w:pPr>
        <w:ind w:firstLine="480"/>
      </w:pPr>
      <w:r>
        <w:t>整个</w:t>
      </w:r>
      <w:r>
        <w:t>App</w:t>
      </w:r>
      <w:r>
        <w:t>中客户端与服务器通过</w:t>
      </w:r>
      <w:proofErr w:type="spellStart"/>
      <w:r>
        <w:t>Json</w:t>
      </w:r>
      <w:proofErr w:type="spellEnd"/>
      <w:r>
        <w:t>进行应用层数据通信</w:t>
      </w:r>
      <w:r>
        <w:rPr>
          <w:rFonts w:hint="eastAsia"/>
        </w:rPr>
        <w:t>。</w:t>
      </w:r>
    </w:p>
    <w:p w14:paraId="5D420882" w14:textId="6CFA28A4" w:rsidR="00CC50E0" w:rsidRDefault="00CC50E0" w:rsidP="00CC50E0">
      <w:pPr>
        <w:pStyle w:val="a0"/>
      </w:pPr>
      <w:r>
        <w:rPr>
          <w:rFonts w:hint="eastAsia"/>
        </w:rPr>
        <w:t>命名规范</w:t>
      </w:r>
    </w:p>
    <w:p w14:paraId="266ADE5A" w14:textId="6AE3559B" w:rsidR="00CC50E0" w:rsidRDefault="00CC50E0" w:rsidP="00A93FFE">
      <w:pPr>
        <w:pStyle w:val="a8"/>
        <w:numPr>
          <w:ilvl w:val="0"/>
          <w:numId w:val="6"/>
        </w:numPr>
        <w:ind w:firstLineChars="0"/>
      </w:pPr>
      <w:r w:rsidRPr="00CC50E0">
        <w:rPr>
          <w:rFonts w:hint="eastAsia"/>
        </w:rPr>
        <w:t>Key</w:t>
      </w:r>
      <w:r w:rsidRPr="00CC50E0">
        <w:rPr>
          <w:rFonts w:hint="eastAsia"/>
        </w:rPr>
        <w:t>的命名采用小驼峰命名法，</w:t>
      </w:r>
      <w:r w:rsidR="004B7E9E">
        <w:rPr>
          <w:rFonts w:hint="eastAsia"/>
        </w:rPr>
        <w:t>如</w:t>
      </w:r>
      <w:proofErr w:type="spellStart"/>
      <w:r w:rsidR="004B7E9E">
        <w:rPr>
          <w:rFonts w:hint="eastAsia"/>
        </w:rPr>
        <w:t>studentNo</w:t>
      </w:r>
      <w:proofErr w:type="spellEnd"/>
      <w:r w:rsidRPr="00CC50E0">
        <w:rPr>
          <w:rFonts w:hint="eastAsia"/>
        </w:rPr>
        <w:t>，</w:t>
      </w:r>
      <w:r w:rsidRPr="00CC50E0">
        <w:rPr>
          <w:rFonts w:hint="eastAsia"/>
        </w:rPr>
        <w:t>phone</w:t>
      </w:r>
    </w:p>
    <w:p w14:paraId="5581F680" w14:textId="14E76C59" w:rsidR="00C24101" w:rsidRDefault="00CC50E0" w:rsidP="00CC50E0">
      <w:pPr>
        <w:pStyle w:val="a"/>
      </w:pPr>
      <w:r>
        <w:t>文档说明</w:t>
      </w:r>
    </w:p>
    <w:p w14:paraId="6682A70D" w14:textId="1224FD85" w:rsidR="00CC50E0" w:rsidRPr="00C24101" w:rsidRDefault="00CC50E0" w:rsidP="00CC50E0">
      <w:pPr>
        <w:ind w:firstLine="480"/>
      </w:pPr>
      <w:r>
        <w:t>当交互过程有更改时</w:t>
      </w:r>
      <w:r>
        <w:rPr>
          <w:rFonts w:hint="eastAsia"/>
        </w:rPr>
        <w:t>，</w:t>
      </w:r>
      <w:r>
        <w:t>应在双方协商好后及时</w:t>
      </w:r>
      <w:proofErr w:type="gramStart"/>
      <w:r>
        <w:t>更新此</w:t>
      </w:r>
      <w:proofErr w:type="gramEnd"/>
      <w:r>
        <w:t>文档</w:t>
      </w:r>
      <w:r>
        <w:rPr>
          <w:rFonts w:hint="eastAsia"/>
        </w:rPr>
        <w:t>。</w:t>
      </w:r>
    </w:p>
    <w:p w14:paraId="52481829" w14:textId="6467E3CE" w:rsidR="00567E78" w:rsidRDefault="00D83EEC" w:rsidP="00567E78">
      <w:pPr>
        <w:pStyle w:val="1"/>
      </w:pPr>
      <w:r>
        <w:rPr>
          <w:rFonts w:hint="eastAsia"/>
        </w:rPr>
        <w:t>注册</w:t>
      </w:r>
    </w:p>
    <w:p w14:paraId="32D3B8D5" w14:textId="5675038D" w:rsidR="00567E78" w:rsidRDefault="00D83EEC" w:rsidP="00567E78">
      <w:pPr>
        <w:pStyle w:val="a"/>
      </w:pPr>
      <w:r>
        <w:rPr>
          <w:rFonts w:hint="eastAsia"/>
        </w:rPr>
        <w:t>交互</w:t>
      </w:r>
      <w:r w:rsidR="00F36AFD">
        <w:t>图</w:t>
      </w:r>
    </w:p>
    <w:p w14:paraId="09728DF8" w14:textId="16DE5DFD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5408" behindDoc="0" locked="0" layoutInCell="1" allowOverlap="1" wp14:anchorId="6BC88388" wp14:editId="066AE35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4E0652" w14:textId="216262CD" w:rsidR="00D83EEC" w:rsidRDefault="0001675A" w:rsidP="00D83EEC">
      <w:pPr>
        <w:pStyle w:val="a"/>
      </w:pPr>
      <w:r>
        <w:lastRenderedPageBreak/>
        <w:t>注册请求</w:t>
      </w:r>
    </w:p>
    <w:p w14:paraId="103AB962" w14:textId="0FA2930C" w:rsidR="00DC57E7" w:rsidRDefault="00DC57E7" w:rsidP="00A93FFE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6AEFDCA4" w14:textId="5039ED3C" w:rsidR="00DC57E7" w:rsidRPr="00DC57E7" w:rsidRDefault="00DC57E7" w:rsidP="00A93FFE">
      <w:pPr>
        <w:pStyle w:val="a8"/>
        <w:numPr>
          <w:ilvl w:val="0"/>
          <w:numId w:val="7"/>
        </w:numPr>
        <w:ind w:firstLineChars="0"/>
      </w:pPr>
      <w:r>
        <w:t>服务器</w:t>
      </w:r>
      <w:r>
        <w:t>URL</w:t>
      </w:r>
      <w:r>
        <w:t>：</w:t>
      </w:r>
      <w:ins w:id="0" w:author="han" w:date="2016-06-25T18:55:00Z">
        <w:r w:rsidR="00A41C71">
          <w:rPr>
            <w:rFonts w:hint="eastAsia"/>
          </w:rPr>
          <w:t>/user/register/</w:t>
        </w:r>
      </w:ins>
    </w:p>
    <w:p w14:paraId="01AF67DD" w14:textId="7DCD59E2" w:rsidR="00F36AFD" w:rsidRDefault="00DC57E7" w:rsidP="00A93FFE">
      <w:pPr>
        <w:pStyle w:val="a8"/>
        <w:numPr>
          <w:ilvl w:val="0"/>
          <w:numId w:val="7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C24101" w14:paraId="1E32B541" w14:textId="77777777" w:rsidTr="00CC50E0">
        <w:tc>
          <w:tcPr>
            <w:tcW w:w="4148" w:type="dxa"/>
          </w:tcPr>
          <w:p w14:paraId="5B40351E" w14:textId="5AC0585D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42AEA4" w14:textId="1E9946E5" w:rsidR="00C24101" w:rsidRDefault="00DC57E7" w:rsidP="00C24101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C24101" w14:paraId="42F994F3" w14:textId="77777777" w:rsidTr="00CC50E0">
        <w:tc>
          <w:tcPr>
            <w:tcW w:w="4148" w:type="dxa"/>
          </w:tcPr>
          <w:p w14:paraId="1A6032C4" w14:textId="08D09A59" w:rsidR="00C24101" w:rsidRDefault="00773F0B" w:rsidP="00C24101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C24101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77884CD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37FA6663" w14:textId="77777777" w:rsidTr="00CC50E0">
        <w:tc>
          <w:tcPr>
            <w:tcW w:w="4148" w:type="dxa"/>
          </w:tcPr>
          <w:p w14:paraId="7BD40005" w14:textId="2B8E2FE8" w:rsidR="00C24101" w:rsidRDefault="006B3BE7" w:rsidP="00C24101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</w:t>
            </w:r>
            <w:r w:rsidR="00C24101">
              <w:rPr>
                <w:rFonts w:ascii="Times" w:hAnsi="Times" w:cs="Times"/>
              </w:rPr>
              <w:t>d</w:t>
            </w:r>
            <w:proofErr w:type="spellEnd"/>
          </w:p>
        </w:tc>
        <w:tc>
          <w:tcPr>
            <w:tcW w:w="4148" w:type="dxa"/>
          </w:tcPr>
          <w:p w14:paraId="0F11C68A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475E749" w14:textId="77777777" w:rsidTr="00CC50E0">
        <w:tc>
          <w:tcPr>
            <w:tcW w:w="4148" w:type="dxa"/>
          </w:tcPr>
          <w:p w14:paraId="1C36BE08" w14:textId="6D0A008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14:paraId="7B24F91E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58A3BD6F" w14:textId="77777777" w:rsidTr="00CC50E0">
        <w:tc>
          <w:tcPr>
            <w:tcW w:w="4148" w:type="dxa"/>
          </w:tcPr>
          <w:p w14:paraId="4A36D13B" w14:textId="33C2F8B6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school</w:t>
            </w:r>
          </w:p>
        </w:tc>
        <w:tc>
          <w:tcPr>
            <w:tcW w:w="4148" w:type="dxa"/>
          </w:tcPr>
          <w:p w14:paraId="3405ABFC" w14:textId="77777777" w:rsidR="00C24101" w:rsidRDefault="00C24101" w:rsidP="00C24101">
            <w:pPr>
              <w:ind w:firstLineChars="0" w:firstLine="0"/>
            </w:pPr>
          </w:p>
        </w:tc>
      </w:tr>
      <w:tr w:rsidR="00C24101" w14:paraId="1452A460" w14:textId="77777777" w:rsidTr="00CC50E0">
        <w:tc>
          <w:tcPr>
            <w:tcW w:w="4148" w:type="dxa"/>
          </w:tcPr>
          <w:p w14:paraId="1CA731D4" w14:textId="59CC2479" w:rsidR="00C24101" w:rsidRDefault="00C24101" w:rsidP="00C24101">
            <w:pPr>
              <w:ind w:firstLineChars="0" w:firstLine="0"/>
            </w:pPr>
            <w:proofErr w:type="spellStart"/>
            <w:r>
              <w:rPr>
                <w:rFonts w:hint="eastAsia"/>
              </w:rPr>
              <w:t>studentNo</w:t>
            </w:r>
            <w:proofErr w:type="spellEnd"/>
          </w:p>
        </w:tc>
        <w:tc>
          <w:tcPr>
            <w:tcW w:w="4148" w:type="dxa"/>
          </w:tcPr>
          <w:p w14:paraId="552F5813" w14:textId="644F46AA" w:rsidR="00C24101" w:rsidRDefault="00C24101" w:rsidP="00C24101">
            <w:pPr>
              <w:ind w:firstLineChars="0" w:firstLine="0"/>
            </w:pPr>
            <w:r>
              <w:rPr>
                <w:rFonts w:hint="eastAsia"/>
              </w:rPr>
              <w:t>学号</w:t>
            </w:r>
          </w:p>
        </w:tc>
      </w:tr>
      <w:tr w:rsidR="00C24101" w14:paraId="17844A13" w14:textId="77777777" w:rsidTr="00CC50E0">
        <w:tc>
          <w:tcPr>
            <w:tcW w:w="4148" w:type="dxa"/>
          </w:tcPr>
          <w:p w14:paraId="2B716704" w14:textId="54B1149F" w:rsidR="00C24101" w:rsidRDefault="00DC57E7" w:rsidP="00C24101">
            <w:pPr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4148" w:type="dxa"/>
          </w:tcPr>
          <w:p w14:paraId="3889BF7F" w14:textId="77777777" w:rsidR="00C24101" w:rsidRDefault="00C24101" w:rsidP="00C24101">
            <w:pPr>
              <w:ind w:firstLineChars="0" w:firstLine="0"/>
            </w:pPr>
          </w:p>
        </w:tc>
      </w:tr>
      <w:tr w:rsidR="00DC57E7" w14:paraId="24C5DDE6" w14:textId="77777777" w:rsidTr="00CC50E0">
        <w:tc>
          <w:tcPr>
            <w:tcW w:w="4148" w:type="dxa"/>
          </w:tcPr>
          <w:p w14:paraId="326AB0B9" w14:textId="60F2639B" w:rsidR="00DC57E7" w:rsidRDefault="00DC57E7" w:rsidP="00C24101">
            <w:pPr>
              <w:ind w:firstLineChars="0" w:firstLine="0"/>
            </w:pPr>
            <w:r>
              <w:t>gender</w:t>
            </w:r>
          </w:p>
        </w:tc>
        <w:tc>
          <w:tcPr>
            <w:tcW w:w="4148" w:type="dxa"/>
          </w:tcPr>
          <w:p w14:paraId="420A6B5E" w14:textId="6F5E6E5D" w:rsidR="00DC57E7" w:rsidRDefault="00DC57E7" w:rsidP="00C24101">
            <w:pPr>
              <w:ind w:firstLineChars="0" w:firstLine="0"/>
            </w:pPr>
            <w:r>
              <w:rPr>
                <w:rFonts w:hint="eastAsia"/>
              </w:rPr>
              <w:t>性别，两个可能值。</w:t>
            </w:r>
            <w:proofErr w:type="spellStart"/>
            <w:r>
              <w:t>f</w:t>
            </w:r>
            <w:r>
              <w:rPr>
                <w:rFonts w:hint="eastAsia"/>
              </w:rPr>
              <w:t>emale,male</w:t>
            </w:r>
            <w:proofErr w:type="spellEnd"/>
          </w:p>
        </w:tc>
      </w:tr>
    </w:tbl>
    <w:p w14:paraId="045F6AE3" w14:textId="06AF66F5" w:rsidR="00F36AFD" w:rsidRDefault="00F36AFD" w:rsidP="00F36AFD">
      <w:pPr>
        <w:pStyle w:val="a"/>
      </w:pPr>
      <w:r>
        <w:rPr>
          <w:rFonts w:hint="eastAsia"/>
        </w:rPr>
        <w:t>注</w:t>
      </w:r>
      <w:r w:rsidR="0001675A">
        <w:rPr>
          <w:rFonts w:hint="eastAsia"/>
        </w:rPr>
        <w:t>册响应</w:t>
      </w:r>
    </w:p>
    <w:p w14:paraId="49FE2AFD" w14:textId="0F33EB30" w:rsidR="00DC57E7" w:rsidRDefault="00DC57E7" w:rsidP="00DC57E7">
      <w:pPr>
        <w:ind w:firstLine="480"/>
      </w:pPr>
      <w:r>
        <w:t>服务器根据用户名唯一性检查合法性</w:t>
      </w:r>
      <w:r>
        <w:rPr>
          <w:rFonts w:hint="eastAsia"/>
        </w:rPr>
        <w:t>。</w:t>
      </w:r>
    </w:p>
    <w:p w14:paraId="55D25333" w14:textId="52B4059E" w:rsidR="00DC57E7" w:rsidRDefault="00DC57E7" w:rsidP="00A93FFE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DC57E7" w14:paraId="1924D49D" w14:textId="77777777" w:rsidTr="00123B37">
        <w:tc>
          <w:tcPr>
            <w:tcW w:w="4148" w:type="dxa"/>
          </w:tcPr>
          <w:p w14:paraId="478E4A24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8BF2CC2" w14:textId="77777777" w:rsidR="00DC57E7" w:rsidRDefault="00DC57E7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DC57E7" w14:paraId="0CC1A7DC" w14:textId="77777777" w:rsidTr="00123B37">
        <w:tc>
          <w:tcPr>
            <w:tcW w:w="4148" w:type="dxa"/>
          </w:tcPr>
          <w:p w14:paraId="34FD3F1C" w14:textId="230DFCE9" w:rsidR="00DC57E7" w:rsidRDefault="00DC57E7" w:rsidP="00123B37">
            <w:pPr>
              <w:ind w:firstLineChars="0" w:firstLine="0"/>
            </w:pPr>
            <w:del w:id="1" w:author="han" w:date="2016-06-25T19:00:00Z">
              <w:r w:rsidDel="003E320D">
                <w:rPr>
                  <w:rFonts w:ascii="Times" w:hAnsi="Times" w:cs="Times" w:hint="eastAsia"/>
                </w:rPr>
                <w:delText>result</w:delText>
              </w:r>
            </w:del>
            <w:ins w:id="2" w:author="han" w:date="2016-06-25T19:00:00Z">
              <w:r w:rsidR="003E320D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0F290828" w14:textId="77777777" w:rsidR="00DC57E7" w:rsidRDefault="00DC57E7" w:rsidP="00123B37">
            <w:pPr>
              <w:ind w:firstLineChars="0" w:firstLine="0"/>
              <w:rPr>
                <w:ins w:id="3" w:author="han" w:date="2016-06-25T19:00:00Z"/>
              </w:rPr>
            </w:pPr>
            <w:del w:id="4" w:author="han" w:date="2016-06-25T19:00:00Z">
              <w:r w:rsidDel="003E320D">
                <w:rPr>
                  <w:rFonts w:hint="eastAsia"/>
                </w:rPr>
                <w:delText>两个值：</w:delText>
              </w:r>
              <w:r w:rsidDel="003E320D">
                <w:rPr>
                  <w:rFonts w:hint="eastAsia"/>
                </w:rPr>
                <w:delText>success, fail</w:delText>
              </w:r>
            </w:del>
          </w:p>
          <w:p w14:paraId="342A9390" w14:textId="0290B1ED" w:rsidR="003E320D" w:rsidRDefault="003E320D" w:rsidP="00123B37">
            <w:pPr>
              <w:ind w:firstLineChars="0" w:firstLine="0"/>
              <w:rPr>
                <w:ins w:id="5" w:author="han" w:date="2016-06-25T19:00:00Z"/>
              </w:rPr>
            </w:pPr>
            <w:ins w:id="6" w:author="han" w:date="2016-06-25T19:00:00Z">
              <w:r>
                <w:t>0</w:t>
              </w:r>
            </w:ins>
            <w:ins w:id="7" w:author="han" w:date="2016-06-25T19:01:00Z">
              <w:r>
                <w:t>，</w:t>
              </w:r>
            </w:ins>
            <w:ins w:id="8" w:author="han" w:date="2016-06-25T19:02:00Z">
              <w:r w:rsidRPr="003E320D">
                <w:rPr>
                  <w:rFonts w:hint="eastAsia"/>
                </w:rPr>
                <w:t>注册成功</w:t>
              </w:r>
            </w:ins>
          </w:p>
          <w:p w14:paraId="24D15FD9" w14:textId="11E95111" w:rsidR="003E320D" w:rsidRDefault="003E320D" w:rsidP="00123B37">
            <w:pPr>
              <w:ind w:firstLineChars="0" w:firstLine="0"/>
              <w:rPr>
                <w:ins w:id="9" w:author="han" w:date="2016-06-25T19:00:00Z"/>
              </w:rPr>
            </w:pPr>
            <w:ins w:id="10" w:author="han" w:date="2016-06-25T19:00:00Z">
              <w:r>
                <w:t>1</w:t>
              </w:r>
            </w:ins>
            <w:ins w:id="11" w:author="han" w:date="2016-06-25T19:01:00Z">
              <w:r>
                <w:t>，</w:t>
              </w:r>
              <w:r w:rsidRPr="003E320D">
                <w:rPr>
                  <w:rFonts w:hint="eastAsia"/>
                </w:rPr>
                <w:t>已经注册</w:t>
              </w:r>
            </w:ins>
          </w:p>
          <w:p w14:paraId="726AF839" w14:textId="5A5F7D2B" w:rsidR="003E320D" w:rsidRDefault="003E320D" w:rsidP="00123B37">
            <w:pPr>
              <w:ind w:firstLineChars="0" w:firstLine="0"/>
            </w:pPr>
            <w:ins w:id="12" w:author="han" w:date="2016-06-25T19:00:00Z">
              <w:r>
                <w:t>2</w:t>
              </w:r>
            </w:ins>
            <w:ins w:id="13" w:author="han" w:date="2016-06-25T19:01:00Z">
              <w:r>
                <w:t>，</w:t>
              </w:r>
              <w:r w:rsidRPr="003E320D">
                <w:rPr>
                  <w:rFonts w:hint="eastAsia"/>
                </w:rPr>
                <w:t>无效参数</w:t>
              </w:r>
            </w:ins>
          </w:p>
        </w:tc>
      </w:tr>
      <w:tr w:rsidR="00DC57E7" w14:paraId="5739896C" w14:textId="77777777" w:rsidTr="00123B37">
        <w:tc>
          <w:tcPr>
            <w:tcW w:w="4148" w:type="dxa"/>
          </w:tcPr>
          <w:p w14:paraId="7C514DDA" w14:textId="652767F7" w:rsidR="00DC57E7" w:rsidRDefault="00DC57E7" w:rsidP="00123B37">
            <w:pPr>
              <w:ind w:firstLineChars="0" w:firstLine="0"/>
            </w:pPr>
            <w:del w:id="14" w:author="han" w:date="2016-06-25T19:00:00Z">
              <w:r w:rsidDel="003E320D">
                <w:rPr>
                  <w:rFonts w:ascii="Times" w:hAnsi="Times" w:cs="Times" w:hint="eastAsia"/>
                </w:rPr>
                <w:delText>error</w:delText>
              </w:r>
              <w:r w:rsidDel="003E320D">
                <w:rPr>
                  <w:rFonts w:ascii="Times" w:hAnsi="Times" w:cs="Times"/>
                </w:rPr>
                <w:delText>Type</w:delText>
              </w:r>
            </w:del>
            <w:ins w:id="15" w:author="han" w:date="2016-06-25T19:00:00Z">
              <w:r w:rsidR="003E320D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1A5228FB" w14:textId="77777777" w:rsidR="00DC57E7" w:rsidRDefault="00DC57E7" w:rsidP="00123B37">
            <w:pPr>
              <w:ind w:firstLineChars="0" w:firstLine="0"/>
              <w:rPr>
                <w:ins w:id="16" w:author="han" w:date="2016-06-25T19:01:00Z"/>
              </w:rPr>
            </w:pPr>
            <w:del w:id="17" w:author="han" w:date="2016-06-25T19:01:00Z">
              <w:r w:rsidDel="003E320D">
                <w:rPr>
                  <w:rFonts w:hint="eastAsia"/>
                </w:rPr>
                <w:delText>注册成功时该值为零，</w:delText>
              </w:r>
              <w:r w:rsidDel="003E320D">
                <w:rPr>
                  <w:rFonts w:hint="eastAsia"/>
                </w:rPr>
                <w:delText>1</w:delText>
              </w:r>
              <w:r w:rsidDel="003E320D">
                <w:rPr>
                  <w:rFonts w:hint="eastAsia"/>
                </w:rPr>
                <w:delText>代表</w:delText>
              </w:r>
              <w:r w:rsidR="00F51E04" w:rsidDel="003E320D">
                <w:rPr>
                  <w:rFonts w:hint="eastAsia"/>
                </w:rPr>
                <w:delText>用户名重复（日后可能还有别的错误类型）</w:delText>
              </w:r>
            </w:del>
          </w:p>
          <w:p w14:paraId="4861D770" w14:textId="77777777" w:rsidR="003E320D" w:rsidRDefault="003E320D" w:rsidP="00123B37">
            <w:pPr>
              <w:ind w:firstLineChars="0" w:firstLine="0"/>
              <w:rPr>
                <w:ins w:id="18" w:author="han" w:date="2016-06-25T19:02:00Z"/>
              </w:rPr>
            </w:pPr>
            <w:ins w:id="19" w:author="han" w:date="2016-06-25T19:02:00Z">
              <w:r>
                <w:rPr>
                  <w:rFonts w:hint="eastAsia"/>
                </w:rPr>
                <w:t>0</w:t>
              </w:r>
              <w:r>
                <w:rPr>
                  <w:rFonts w:hint="eastAsia"/>
                </w:rPr>
                <w:t>，用户完整信息</w:t>
              </w:r>
            </w:ins>
          </w:p>
          <w:p w14:paraId="6AA544E6" w14:textId="5E2FCDCB" w:rsidR="003E320D" w:rsidRDefault="003E320D" w:rsidP="003E320D">
            <w:pPr>
              <w:ind w:firstLineChars="0" w:firstLine="0"/>
              <w:rPr>
                <w:ins w:id="20" w:author="han" w:date="2016-06-25T19:03:00Z"/>
              </w:rPr>
            </w:pPr>
            <w:ins w:id="21" w:author="han" w:date="2016-06-25T19:02:00Z">
              <w:r>
                <w:rPr>
                  <w:rFonts w:hint="eastAsia"/>
                </w:rPr>
                <w:t>1</w:t>
              </w:r>
              <w:r>
                <w:rPr>
                  <w:rFonts w:hint="eastAsia"/>
                </w:rPr>
                <w:t>，</w:t>
              </w:r>
              <w:r w:rsidRPr="003E320D">
                <w:t>this username has been registered</w:t>
              </w:r>
            </w:ins>
          </w:p>
          <w:p w14:paraId="5624A778" w14:textId="2B2A5748" w:rsidR="003E320D" w:rsidRPr="003E320D" w:rsidRDefault="003E320D" w:rsidP="003E320D">
            <w:pPr>
              <w:ind w:firstLineChars="0" w:firstLine="0"/>
              <w:rPr>
                <w:rFonts w:hint="eastAsia"/>
              </w:rPr>
            </w:pPr>
            <w:ins w:id="22" w:author="han" w:date="2016-06-25T19:03:00Z">
              <w:r>
                <w:rPr>
                  <w:rFonts w:hint="eastAsia"/>
                </w:rPr>
                <w:t>2</w:t>
              </w:r>
              <w:r>
                <w:rPr>
                  <w:rFonts w:hint="eastAsia"/>
                </w:rPr>
                <w:t>，</w:t>
              </w:r>
              <w:r w:rsidRPr="003E320D">
                <w:t>invalid parameters</w:t>
              </w:r>
            </w:ins>
          </w:p>
        </w:tc>
      </w:tr>
    </w:tbl>
    <w:p w14:paraId="045F7307" w14:textId="234B304D" w:rsidR="009F6798" w:rsidRDefault="0001675A" w:rsidP="0001675A">
      <w:pPr>
        <w:pStyle w:val="1"/>
      </w:pPr>
      <w:r>
        <w:lastRenderedPageBreak/>
        <w:t>登录</w:t>
      </w:r>
    </w:p>
    <w:p w14:paraId="1D64A845" w14:textId="4B0C5735" w:rsidR="0001675A" w:rsidRDefault="0001675A" w:rsidP="0001675A">
      <w:pPr>
        <w:pStyle w:val="a"/>
      </w:pPr>
      <w:r>
        <w:rPr>
          <w:rFonts w:hint="eastAsia"/>
        </w:rPr>
        <w:t>交互</w:t>
      </w:r>
      <w:r>
        <w:t>图</w:t>
      </w:r>
    </w:p>
    <w:p w14:paraId="54A72ACF" w14:textId="0B19AA8B" w:rsidR="0001675A" w:rsidRPr="0001675A" w:rsidRDefault="0001675A" w:rsidP="0001675A">
      <w:pPr>
        <w:ind w:firstLine="480"/>
      </w:pPr>
      <w:r w:rsidRPr="0001675A">
        <w:rPr>
          <w:noProof/>
        </w:rPr>
        <w:drawing>
          <wp:anchor distT="0" distB="0" distL="114300" distR="114300" simplePos="0" relativeHeight="251667456" behindDoc="0" locked="0" layoutInCell="1" allowOverlap="1" wp14:anchorId="72B044B9" wp14:editId="6F49702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8670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1FF83F" w14:textId="6CB12685" w:rsidR="0001675A" w:rsidRDefault="0001675A" w:rsidP="0001675A">
      <w:pPr>
        <w:pStyle w:val="a"/>
      </w:pPr>
      <w:r>
        <w:t>登录请求</w:t>
      </w:r>
    </w:p>
    <w:p w14:paraId="118340C9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35925D3" w14:textId="200AD8C2" w:rsidR="0001675A" w:rsidRPr="00DC57E7" w:rsidRDefault="0001675A" w:rsidP="00A93FFE">
      <w:pPr>
        <w:pStyle w:val="a8"/>
        <w:numPr>
          <w:ilvl w:val="0"/>
          <w:numId w:val="9"/>
        </w:numPr>
        <w:ind w:firstLineChars="0"/>
      </w:pPr>
      <w:r>
        <w:t>服务器</w:t>
      </w:r>
      <w:r>
        <w:t>URL</w:t>
      </w:r>
      <w:r>
        <w:t>：</w:t>
      </w:r>
      <w:ins w:id="23" w:author="han" w:date="2016-06-25T18:55:00Z">
        <w:r w:rsidR="0025761E">
          <w:rPr>
            <w:rFonts w:hint="eastAsia"/>
          </w:rPr>
          <w:t>/user/login/</w:t>
        </w:r>
      </w:ins>
    </w:p>
    <w:p w14:paraId="3E0D0271" w14:textId="77777777" w:rsidR="0001675A" w:rsidRDefault="0001675A" w:rsidP="00A93FFE">
      <w:pPr>
        <w:pStyle w:val="a8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ody</w:t>
      </w: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47F68E95" w14:textId="77777777" w:rsidTr="00123B37">
        <w:tc>
          <w:tcPr>
            <w:tcW w:w="4148" w:type="dxa"/>
          </w:tcPr>
          <w:p w14:paraId="14238D6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32F3A465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094028FD" w14:textId="77777777" w:rsidTr="0071054A">
        <w:trPr>
          <w:trHeight w:val="437"/>
        </w:trPr>
        <w:tc>
          <w:tcPr>
            <w:tcW w:w="4148" w:type="dxa"/>
          </w:tcPr>
          <w:p w14:paraId="58C8C670" w14:textId="70723C9F" w:rsidR="0001675A" w:rsidRDefault="0071054A" w:rsidP="00123B37">
            <w:pPr>
              <w:ind w:firstLineChars="0" w:firstLine="0"/>
            </w:pPr>
            <w:r>
              <w:rPr>
                <w:rFonts w:ascii="Times" w:hAnsi="Times" w:cs="Times"/>
              </w:rPr>
              <w:t>n</w:t>
            </w:r>
            <w:r w:rsidR="0001675A">
              <w:rPr>
                <w:rFonts w:ascii="Times" w:hAnsi="Times" w:cs="Times"/>
              </w:rPr>
              <w:t>ame</w:t>
            </w:r>
          </w:p>
        </w:tc>
        <w:tc>
          <w:tcPr>
            <w:tcW w:w="4148" w:type="dxa"/>
          </w:tcPr>
          <w:p w14:paraId="2971AE80" w14:textId="77777777" w:rsidR="0001675A" w:rsidRDefault="0001675A" w:rsidP="00123B37">
            <w:pPr>
              <w:ind w:firstLineChars="0" w:firstLine="0"/>
            </w:pPr>
          </w:p>
        </w:tc>
      </w:tr>
      <w:tr w:rsidR="0001675A" w14:paraId="7EE22182" w14:textId="77777777" w:rsidTr="00123B37">
        <w:tc>
          <w:tcPr>
            <w:tcW w:w="4148" w:type="dxa"/>
          </w:tcPr>
          <w:p w14:paraId="7D712622" w14:textId="4D173CDF" w:rsidR="0001675A" w:rsidRDefault="008A0A5A" w:rsidP="00123B37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passwd</w:t>
            </w:r>
            <w:proofErr w:type="spellEnd"/>
          </w:p>
        </w:tc>
        <w:tc>
          <w:tcPr>
            <w:tcW w:w="4148" w:type="dxa"/>
          </w:tcPr>
          <w:p w14:paraId="78D0D757" w14:textId="77777777" w:rsidR="0001675A" w:rsidRDefault="0001675A" w:rsidP="00123B37">
            <w:pPr>
              <w:ind w:firstLineChars="0" w:firstLine="0"/>
            </w:pPr>
          </w:p>
        </w:tc>
      </w:tr>
    </w:tbl>
    <w:p w14:paraId="770EEE8E" w14:textId="7EBEB625" w:rsidR="0001675A" w:rsidRDefault="0001675A" w:rsidP="0001675A">
      <w:pPr>
        <w:pStyle w:val="a"/>
      </w:pPr>
      <w:r>
        <w:t>登录响应</w:t>
      </w:r>
    </w:p>
    <w:p w14:paraId="20C8726C" w14:textId="77777777" w:rsidR="0001675A" w:rsidRDefault="0001675A" w:rsidP="00CE0916">
      <w:pPr>
        <w:pStyle w:val="a8"/>
        <w:ind w:left="420" w:firstLineChars="0" w:firstLine="0"/>
      </w:pPr>
      <w:r>
        <w:rPr>
          <w:rFonts w:hint="eastAsia"/>
        </w:rPr>
        <w:t>内容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01675A" w14:paraId="15F303EE" w14:textId="77777777" w:rsidTr="00123B37">
        <w:tc>
          <w:tcPr>
            <w:tcW w:w="4148" w:type="dxa"/>
          </w:tcPr>
          <w:p w14:paraId="44DA6AC2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A3E5FEF" w14:textId="77777777" w:rsidR="0001675A" w:rsidRDefault="0001675A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01675A" w14:paraId="2DAD6EFB" w14:textId="77777777" w:rsidTr="00123B37">
        <w:tc>
          <w:tcPr>
            <w:tcW w:w="4148" w:type="dxa"/>
          </w:tcPr>
          <w:p w14:paraId="26EA8C77" w14:textId="5BA811CE" w:rsidR="0001675A" w:rsidRDefault="0001675A" w:rsidP="00123B37">
            <w:pPr>
              <w:ind w:firstLineChars="0" w:firstLine="0"/>
            </w:pPr>
            <w:del w:id="24" w:author="han" w:date="2016-06-25T19:03:00Z">
              <w:r w:rsidDel="00F73095">
                <w:rPr>
                  <w:rFonts w:ascii="Times" w:hAnsi="Times" w:cs="Times" w:hint="eastAsia"/>
                </w:rPr>
                <w:delText>result</w:delText>
              </w:r>
            </w:del>
            <w:ins w:id="25" w:author="han" w:date="2016-06-25T19:03:00Z">
              <w:r w:rsidR="00F73095">
                <w:rPr>
                  <w:rFonts w:ascii="Times" w:hAnsi="Times" w:cs="Times"/>
                </w:rPr>
                <w:t>status</w:t>
              </w:r>
            </w:ins>
          </w:p>
        </w:tc>
        <w:tc>
          <w:tcPr>
            <w:tcW w:w="4148" w:type="dxa"/>
          </w:tcPr>
          <w:p w14:paraId="2C89206D" w14:textId="77777777" w:rsidR="0001675A" w:rsidRDefault="0001675A" w:rsidP="00123B37">
            <w:pPr>
              <w:ind w:firstLineChars="0" w:firstLine="0"/>
              <w:rPr>
                <w:ins w:id="26" w:author="han" w:date="2016-06-25T19:03:00Z"/>
              </w:rPr>
            </w:pPr>
            <w:del w:id="27" w:author="han" w:date="2016-06-25T19:03:00Z">
              <w:r w:rsidDel="00F73095">
                <w:rPr>
                  <w:rFonts w:hint="eastAsia"/>
                </w:rPr>
                <w:delText>两个值：</w:delText>
              </w:r>
              <w:r w:rsidDel="00F73095">
                <w:rPr>
                  <w:rFonts w:hint="eastAsia"/>
                </w:rPr>
                <w:delText>success, fail</w:delText>
              </w:r>
            </w:del>
          </w:p>
          <w:p w14:paraId="730C7B45" w14:textId="69CA4CFD" w:rsidR="00F73095" w:rsidRDefault="00F73095" w:rsidP="00123B37">
            <w:pPr>
              <w:ind w:firstLineChars="0" w:firstLine="0"/>
              <w:rPr>
                <w:ins w:id="28" w:author="han" w:date="2016-06-25T19:03:00Z"/>
              </w:rPr>
            </w:pPr>
            <w:ins w:id="29" w:author="han" w:date="2016-06-25T19:03:00Z">
              <w:r>
                <w:t>0</w:t>
              </w:r>
              <w:r>
                <w:t>，</w:t>
              </w:r>
            </w:ins>
            <w:ins w:id="30" w:author="han" w:date="2016-06-25T19:04:00Z">
              <w:r w:rsidRPr="00F73095">
                <w:rPr>
                  <w:rFonts w:hint="eastAsia"/>
                </w:rPr>
                <w:t>登录成功</w:t>
              </w:r>
            </w:ins>
          </w:p>
          <w:p w14:paraId="20A67A17" w14:textId="21C4A7F6" w:rsidR="00F73095" w:rsidRDefault="00F73095" w:rsidP="00123B37">
            <w:pPr>
              <w:ind w:firstLineChars="0" w:firstLine="0"/>
              <w:rPr>
                <w:ins w:id="31" w:author="han" w:date="2016-06-25T19:03:00Z"/>
              </w:rPr>
            </w:pPr>
            <w:ins w:id="32" w:author="han" w:date="2016-06-25T19:03:00Z">
              <w:r>
                <w:t>1</w:t>
              </w:r>
              <w:r>
                <w:t>，</w:t>
              </w:r>
            </w:ins>
            <w:ins w:id="33" w:author="han" w:date="2016-06-25T19:04:00Z">
              <w:r w:rsidRPr="00F73095">
                <w:rPr>
                  <w:rFonts w:hint="eastAsia"/>
                </w:rPr>
                <w:t>登录无效</w:t>
              </w:r>
            </w:ins>
          </w:p>
          <w:p w14:paraId="0F1B8441" w14:textId="419CFF12" w:rsidR="00F73095" w:rsidRDefault="00F73095" w:rsidP="00123B37">
            <w:pPr>
              <w:ind w:firstLineChars="0" w:firstLine="0"/>
              <w:rPr>
                <w:rFonts w:hint="eastAsia"/>
              </w:rPr>
            </w:pPr>
            <w:ins w:id="34" w:author="han" w:date="2016-06-25T19:03:00Z">
              <w:r>
                <w:t>2</w:t>
              </w:r>
              <w:r>
                <w:t>，</w:t>
              </w:r>
            </w:ins>
            <w:ins w:id="35" w:author="han" w:date="2016-06-25T19:04:00Z">
              <w:r w:rsidRPr="00F73095">
                <w:rPr>
                  <w:rFonts w:hint="eastAsia"/>
                </w:rPr>
                <w:t>无效参数</w:t>
              </w:r>
            </w:ins>
          </w:p>
        </w:tc>
      </w:tr>
      <w:tr w:rsidR="0001675A" w14:paraId="4AD887E4" w14:textId="77777777" w:rsidTr="00123B37">
        <w:tc>
          <w:tcPr>
            <w:tcW w:w="4148" w:type="dxa"/>
          </w:tcPr>
          <w:p w14:paraId="718763F4" w14:textId="472292CF" w:rsidR="0001675A" w:rsidRDefault="0001675A" w:rsidP="00123B37">
            <w:pPr>
              <w:ind w:firstLineChars="0" w:firstLine="0"/>
            </w:pPr>
            <w:del w:id="36" w:author="han" w:date="2016-06-25T19:04:00Z">
              <w:r w:rsidDel="00F73095">
                <w:rPr>
                  <w:rFonts w:ascii="Times" w:hAnsi="Times" w:cs="Times" w:hint="eastAsia"/>
                </w:rPr>
                <w:lastRenderedPageBreak/>
                <w:delText>error</w:delText>
              </w:r>
              <w:r w:rsidDel="00F73095">
                <w:rPr>
                  <w:rFonts w:ascii="Times" w:hAnsi="Times" w:cs="Times"/>
                </w:rPr>
                <w:delText>Type</w:delText>
              </w:r>
            </w:del>
            <w:ins w:id="37" w:author="han" w:date="2016-06-25T19:04:00Z">
              <w:r w:rsidR="00F73095">
                <w:rPr>
                  <w:rFonts w:ascii="Times" w:hAnsi="Times" w:cs="Times"/>
                </w:rPr>
                <w:t>data</w:t>
              </w:r>
            </w:ins>
          </w:p>
        </w:tc>
        <w:tc>
          <w:tcPr>
            <w:tcW w:w="4148" w:type="dxa"/>
          </w:tcPr>
          <w:p w14:paraId="522B50B0" w14:textId="77777777" w:rsidR="0001675A" w:rsidRDefault="0001675A" w:rsidP="00123B37">
            <w:pPr>
              <w:ind w:firstLineChars="0" w:firstLine="0"/>
              <w:rPr>
                <w:ins w:id="38" w:author="han" w:date="2016-06-25T19:04:00Z"/>
                <w:rFonts w:hint="eastAsia"/>
              </w:rPr>
            </w:pPr>
            <w:del w:id="39" w:author="han" w:date="2016-06-25T19:04:00Z">
              <w:r w:rsidDel="00F73095">
                <w:rPr>
                  <w:rFonts w:hint="eastAsia"/>
                </w:rPr>
                <w:delText>注册成功时该值为零，</w:delText>
              </w:r>
              <w:r w:rsidDel="00F73095">
                <w:rPr>
                  <w:rFonts w:hint="eastAsia"/>
                </w:rPr>
                <w:delText>1</w:delText>
              </w:r>
              <w:r w:rsidDel="00F73095">
                <w:rPr>
                  <w:rFonts w:hint="eastAsia"/>
                </w:rPr>
                <w:delText>无此用户，</w:delText>
              </w:r>
              <w:r w:rsidDel="00F73095">
                <w:rPr>
                  <w:rFonts w:hint="eastAsia"/>
                </w:rPr>
                <w:delText>2</w:delText>
              </w:r>
              <w:r w:rsidDel="00F73095">
                <w:rPr>
                  <w:rFonts w:hint="eastAsia"/>
                </w:rPr>
                <w:delText>代表密码错误</w:delText>
              </w:r>
            </w:del>
          </w:p>
          <w:p w14:paraId="456B2D32" w14:textId="43A6D926" w:rsidR="00F73095" w:rsidRDefault="00F73095" w:rsidP="00123B37">
            <w:pPr>
              <w:ind w:firstLineChars="0" w:firstLine="0"/>
              <w:rPr>
                <w:ins w:id="40" w:author="han" w:date="2016-06-25T19:04:00Z"/>
              </w:rPr>
            </w:pPr>
            <w:ins w:id="41" w:author="han" w:date="2016-06-25T19:04:00Z">
              <w:r>
                <w:t>0</w:t>
              </w:r>
              <w:r>
                <w:t>，</w:t>
              </w:r>
            </w:ins>
            <w:ins w:id="42" w:author="han" w:date="2016-06-25T19:05:00Z">
              <w:r>
                <w:rPr>
                  <w:rFonts w:hint="eastAsia"/>
                </w:rPr>
                <w:t>用户完整信息</w:t>
              </w:r>
            </w:ins>
          </w:p>
          <w:p w14:paraId="658220CE" w14:textId="7F489802" w:rsidR="00F73095" w:rsidRDefault="00F73095" w:rsidP="00123B37">
            <w:pPr>
              <w:ind w:firstLineChars="0" w:firstLine="0"/>
              <w:rPr>
                <w:ins w:id="43" w:author="han" w:date="2016-06-25T19:04:00Z"/>
              </w:rPr>
            </w:pPr>
            <w:ins w:id="44" w:author="han" w:date="2016-06-25T19:04:00Z">
              <w:r>
                <w:t>1</w:t>
              </w:r>
              <w:r>
                <w:t>，</w:t>
              </w:r>
            </w:ins>
            <w:ins w:id="45" w:author="han" w:date="2016-06-25T19:05:00Z">
              <w:r w:rsidRPr="00F73095">
                <w:t xml:space="preserve">invalid username or </w:t>
              </w:r>
              <w:proofErr w:type="spellStart"/>
              <w:r w:rsidRPr="00F73095">
                <w:t>pwssword</w:t>
              </w:r>
            </w:ins>
            <w:proofErr w:type="spellEnd"/>
          </w:p>
          <w:p w14:paraId="7212807F" w14:textId="28DAEE48" w:rsidR="00F73095" w:rsidRDefault="00F73095" w:rsidP="00123B37">
            <w:pPr>
              <w:ind w:firstLineChars="0" w:firstLine="0"/>
              <w:rPr>
                <w:rFonts w:hint="eastAsia"/>
              </w:rPr>
            </w:pPr>
            <w:ins w:id="46" w:author="han" w:date="2016-06-25T19:04:00Z">
              <w:r>
                <w:t>2</w:t>
              </w:r>
              <w:r>
                <w:t>，</w:t>
              </w:r>
            </w:ins>
            <w:ins w:id="47" w:author="han" w:date="2016-06-25T19:05:00Z">
              <w:r w:rsidRPr="00F73095">
                <w:t>invalid parameters</w:t>
              </w:r>
            </w:ins>
          </w:p>
        </w:tc>
      </w:tr>
    </w:tbl>
    <w:p w14:paraId="6C5105DA" w14:textId="77777777" w:rsidR="00C615D8" w:rsidRPr="00C615D8" w:rsidRDefault="00C615D8" w:rsidP="00C615D8">
      <w:pPr>
        <w:ind w:firstLineChars="83" w:firstLine="199"/>
      </w:pPr>
    </w:p>
    <w:p w14:paraId="21B41602" w14:textId="1D7A1D03" w:rsidR="0001675A" w:rsidRDefault="00CE0916" w:rsidP="00773F0B">
      <w:pPr>
        <w:pStyle w:val="1"/>
      </w:pPr>
      <w:r>
        <w:rPr>
          <w:rFonts w:hint="eastAsia"/>
        </w:rPr>
        <w:t>优惠活动</w:t>
      </w:r>
    </w:p>
    <w:p w14:paraId="62710C46" w14:textId="77777777" w:rsidR="00CE0916" w:rsidRDefault="00CE0916" w:rsidP="00CE0916">
      <w:pPr>
        <w:pStyle w:val="a"/>
      </w:pPr>
      <w:r>
        <w:rPr>
          <w:rFonts w:hint="eastAsia"/>
        </w:rPr>
        <w:t>交互</w:t>
      </w:r>
      <w:r>
        <w:t>图</w:t>
      </w:r>
    </w:p>
    <w:p w14:paraId="1F002565" w14:textId="58FB9A18" w:rsidR="00CE0916" w:rsidRDefault="00CE0916" w:rsidP="00494F51">
      <w:pPr>
        <w:pStyle w:val="a"/>
      </w:pPr>
      <w:r w:rsidRPr="00CE0916">
        <w:rPr>
          <w:noProof/>
        </w:rPr>
        <w:drawing>
          <wp:anchor distT="0" distB="0" distL="114300" distR="114300" simplePos="0" relativeHeight="251669504" behindDoc="0" locked="0" layoutInCell="1" allowOverlap="1" wp14:anchorId="2717E01E" wp14:editId="59FD966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609975" cy="3981450"/>
            <wp:effectExtent l="0" t="0" r="9525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4F51">
        <w:t>优惠活动列表</w:t>
      </w:r>
      <w:r>
        <w:t>请求</w:t>
      </w:r>
    </w:p>
    <w:p w14:paraId="63A7564D" w14:textId="09B50281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5A6B42C" w14:textId="78102FE8" w:rsidR="00CE0916" w:rsidRPr="00DC57E7" w:rsidRDefault="00CE0916" w:rsidP="00A93FFE">
      <w:pPr>
        <w:pStyle w:val="a8"/>
        <w:numPr>
          <w:ilvl w:val="0"/>
          <w:numId w:val="10"/>
        </w:numPr>
        <w:ind w:firstLineChars="0"/>
      </w:pPr>
      <w:r>
        <w:t>服务器</w:t>
      </w:r>
      <w:r>
        <w:t>URL</w:t>
      </w:r>
      <w:r>
        <w:t>：</w:t>
      </w:r>
      <w:ins w:id="48" w:author="han" w:date="2016-06-25T18:55:00Z">
        <w:r w:rsidR="0025761E">
          <w:rPr>
            <w:rFonts w:hint="eastAsia"/>
          </w:rPr>
          <w:t>/</w:t>
        </w:r>
      </w:ins>
      <w:ins w:id="49" w:author="han" w:date="2016-06-25T18:47:00Z">
        <w:r w:rsidR="00EC72F7">
          <w:rPr>
            <w:rFonts w:hint="eastAsia"/>
          </w:rPr>
          <w:t>p</w:t>
        </w:r>
        <w:r w:rsidR="00EC72F7">
          <w:t>romotion/list/</w:t>
        </w:r>
      </w:ins>
    </w:p>
    <w:p w14:paraId="075ABA8E" w14:textId="4227A01E" w:rsidR="00CE0916" w:rsidRDefault="00CE0916" w:rsidP="00A93FFE">
      <w:pPr>
        <w:pStyle w:val="a8"/>
        <w:numPr>
          <w:ilvl w:val="0"/>
          <w:numId w:val="10"/>
        </w:numPr>
        <w:ind w:firstLineChars="0"/>
      </w:pPr>
      <w:r>
        <w:t>b</w:t>
      </w:r>
      <w:r>
        <w:rPr>
          <w:rFonts w:hint="eastAsia"/>
        </w:rPr>
        <w:t>ody</w:t>
      </w:r>
    </w:p>
    <w:p w14:paraId="002DBCE0" w14:textId="66C42B6F" w:rsidR="00CE0916" w:rsidRDefault="00CE0916" w:rsidP="00CE0916">
      <w:pPr>
        <w:pStyle w:val="a8"/>
        <w:ind w:left="420" w:firstLineChars="0" w:firstLine="0"/>
      </w:pPr>
      <w:r>
        <w:rPr>
          <w:rFonts w:hint="eastAsia"/>
        </w:rPr>
        <w:t>无</w:t>
      </w:r>
    </w:p>
    <w:p w14:paraId="27249917" w14:textId="4B62F992" w:rsidR="00CE0916" w:rsidRDefault="00715158" w:rsidP="00CE0916">
      <w:pPr>
        <w:pStyle w:val="a"/>
      </w:pPr>
      <w:r>
        <w:lastRenderedPageBreak/>
        <w:t>优惠活动列表</w:t>
      </w:r>
      <w:r w:rsidR="00CE0916">
        <w:t>响应</w:t>
      </w:r>
    </w:p>
    <w:p w14:paraId="42833223" w14:textId="3800836C" w:rsidR="00CE0916" w:rsidRDefault="00CE0916" w:rsidP="00494F51">
      <w:pPr>
        <w:ind w:firstLine="480"/>
      </w:pPr>
      <w:r>
        <w:t>服务器</w:t>
      </w:r>
      <w:r w:rsidR="00494F51">
        <w:t>返回</w:t>
      </w:r>
      <w:proofErr w:type="spellStart"/>
      <w:r w:rsidR="00494F51">
        <w:t>Json</w:t>
      </w:r>
      <w:proofErr w:type="spellEnd"/>
      <w:r w:rsidR="00494F51">
        <w:t>数组形式的活动列表</w:t>
      </w:r>
      <w:r w:rsidR="00494F51">
        <w:rPr>
          <w:rFonts w:hint="eastAsia"/>
        </w:rPr>
        <w:t>，</w:t>
      </w:r>
      <w:r w:rsidR="00494F51">
        <w:t>列表中每个数据项的内容如下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  <w:gridCol w:w="5744"/>
      </w:tblGrid>
      <w:tr w:rsidR="00CE0916" w14:paraId="2205C864" w14:textId="77777777" w:rsidTr="00E6577A">
        <w:tc>
          <w:tcPr>
            <w:tcW w:w="2552" w:type="dxa"/>
          </w:tcPr>
          <w:p w14:paraId="3E27519D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744" w:type="dxa"/>
          </w:tcPr>
          <w:p w14:paraId="0572D944" w14:textId="77777777" w:rsidR="00CE0916" w:rsidRDefault="00CE0916" w:rsidP="00123B37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5C19CC" w14:paraId="6A2700B3" w14:textId="77777777" w:rsidTr="00E6577A">
        <w:trPr>
          <w:ins w:id="50" w:author="han" w:date="2016-06-25T19:06:00Z"/>
        </w:trPr>
        <w:tc>
          <w:tcPr>
            <w:tcW w:w="2552" w:type="dxa"/>
          </w:tcPr>
          <w:p w14:paraId="4C8EFEDA" w14:textId="16F99F1B" w:rsidR="005C19CC" w:rsidRDefault="005C19CC" w:rsidP="00123B37">
            <w:pPr>
              <w:ind w:firstLineChars="0" w:firstLine="0"/>
              <w:rPr>
                <w:ins w:id="51" w:author="han" w:date="2016-06-25T19:06:00Z"/>
              </w:rPr>
            </w:pPr>
            <w:proofErr w:type="spellStart"/>
            <w:ins w:id="52" w:author="han" w:date="2016-06-25T19:06:00Z">
              <w:r w:rsidRPr="005C19CC">
                <w:t>promotionCompany</w:t>
              </w:r>
              <w:proofErr w:type="spellEnd"/>
            </w:ins>
          </w:p>
        </w:tc>
        <w:tc>
          <w:tcPr>
            <w:tcW w:w="5744" w:type="dxa"/>
          </w:tcPr>
          <w:p w14:paraId="24D3BDD9" w14:textId="421D8424" w:rsidR="005C19CC" w:rsidRDefault="005C19CC" w:rsidP="00123B37">
            <w:pPr>
              <w:ind w:firstLineChars="0" w:firstLine="0"/>
              <w:rPr>
                <w:ins w:id="53" w:author="han" w:date="2016-06-25T19:06:00Z"/>
                <w:rFonts w:hint="eastAsia"/>
              </w:rPr>
            </w:pPr>
            <w:ins w:id="54" w:author="han" w:date="2016-06-25T19:06:00Z">
              <w:r>
                <w:rPr>
                  <w:rFonts w:hint="eastAsia"/>
                </w:rPr>
                <w:t>活动电商名称</w:t>
              </w:r>
            </w:ins>
          </w:p>
        </w:tc>
      </w:tr>
      <w:tr w:rsidR="007A5F42" w14:paraId="73DEDE56" w14:textId="77777777" w:rsidTr="00E6577A">
        <w:trPr>
          <w:ins w:id="55" w:author="han" w:date="2016-06-25T19:07:00Z"/>
        </w:trPr>
        <w:tc>
          <w:tcPr>
            <w:tcW w:w="2552" w:type="dxa"/>
          </w:tcPr>
          <w:p w14:paraId="420146A1" w14:textId="30094012" w:rsidR="007A5F42" w:rsidRDefault="007A5F42" w:rsidP="00123B37">
            <w:pPr>
              <w:ind w:firstLineChars="0" w:firstLine="0"/>
              <w:rPr>
                <w:ins w:id="56" w:author="han" w:date="2016-06-25T19:07:00Z"/>
              </w:rPr>
            </w:pPr>
            <w:proofErr w:type="spellStart"/>
            <w:ins w:id="57" w:author="han" w:date="2016-06-25T19:07:00Z">
              <w:r w:rsidRPr="007A5F42">
                <w:t>promotionDeadline</w:t>
              </w:r>
              <w:proofErr w:type="spellEnd"/>
            </w:ins>
          </w:p>
        </w:tc>
        <w:tc>
          <w:tcPr>
            <w:tcW w:w="5744" w:type="dxa"/>
          </w:tcPr>
          <w:p w14:paraId="45FF72AB" w14:textId="40BDCB0A" w:rsidR="007A5F42" w:rsidRDefault="007A5F42" w:rsidP="00123B37">
            <w:pPr>
              <w:ind w:firstLineChars="0" w:firstLine="0"/>
              <w:rPr>
                <w:ins w:id="58" w:author="han" w:date="2016-06-25T19:07:00Z"/>
                <w:rFonts w:hint="eastAsia"/>
              </w:rPr>
            </w:pPr>
            <w:ins w:id="59" w:author="han" w:date="2016-06-25T19:07:00Z">
              <w:r>
                <w:rPr>
                  <w:rFonts w:hint="eastAsia"/>
                </w:rPr>
                <w:t>活动截止时间</w:t>
              </w:r>
              <w:r>
                <w:rPr>
                  <w:rFonts w:hint="eastAsia"/>
                </w:rPr>
                <w:t>(</w:t>
              </w:r>
              <w:r>
                <w:rPr>
                  <w:rFonts w:hint="eastAsia"/>
                </w:rPr>
                <w:t>注，有的活动没有截止时间</w:t>
              </w:r>
              <w:r>
                <w:rPr>
                  <w:rFonts w:hint="eastAsia"/>
                </w:rPr>
                <w:t>)</w:t>
              </w:r>
            </w:ins>
          </w:p>
        </w:tc>
      </w:tr>
      <w:tr w:rsidR="00CE0916" w14:paraId="5F6362A9" w14:textId="77777777" w:rsidTr="00E6577A">
        <w:tc>
          <w:tcPr>
            <w:tcW w:w="2552" w:type="dxa"/>
          </w:tcPr>
          <w:p w14:paraId="52E57121" w14:textId="2BCF3897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ID</w:t>
            </w:r>
            <w:proofErr w:type="spellEnd"/>
          </w:p>
        </w:tc>
        <w:tc>
          <w:tcPr>
            <w:tcW w:w="5744" w:type="dxa"/>
          </w:tcPr>
          <w:p w14:paraId="4731DFCC" w14:textId="2C98CA44" w:rsidR="00CE0916" w:rsidRDefault="00E6577A" w:rsidP="00123B37">
            <w:pPr>
              <w:ind w:firstLineChars="0" w:firstLine="0"/>
            </w:pPr>
            <w:r>
              <w:rPr>
                <w:rFonts w:hint="eastAsia"/>
              </w:rPr>
              <w:t>参考《服务器设计补充》</w:t>
            </w:r>
          </w:p>
        </w:tc>
      </w:tr>
      <w:tr w:rsidR="00CE0916" w14:paraId="1B31DD19" w14:textId="77777777" w:rsidTr="00E6577A">
        <w:tc>
          <w:tcPr>
            <w:tcW w:w="2552" w:type="dxa"/>
          </w:tcPr>
          <w:p w14:paraId="02CCC72A" w14:textId="64996F30" w:rsidR="00CE0916" w:rsidRDefault="007979DE" w:rsidP="00123B37">
            <w:pPr>
              <w:ind w:firstLineChars="0" w:firstLine="0"/>
            </w:pPr>
            <w:proofErr w:type="spellStart"/>
            <w:r>
              <w:t>promotion</w:t>
            </w:r>
            <w:r w:rsidR="006B5E21">
              <w:t>N</w:t>
            </w:r>
            <w:r w:rsidR="00715158"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5744" w:type="dxa"/>
          </w:tcPr>
          <w:p w14:paraId="05013A9A" w14:textId="39B6DD55" w:rsidR="00CE0916" w:rsidRDefault="007979DE" w:rsidP="00123B37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715158">
              <w:rPr>
                <w:rFonts w:hint="eastAsia"/>
              </w:rPr>
              <w:t>活动名称</w:t>
            </w:r>
          </w:p>
        </w:tc>
      </w:tr>
      <w:tr w:rsidR="00DF28D3" w14:paraId="4E06D345" w14:textId="77777777" w:rsidTr="00E6577A">
        <w:tc>
          <w:tcPr>
            <w:tcW w:w="2552" w:type="dxa"/>
          </w:tcPr>
          <w:p w14:paraId="1B150A20" w14:textId="0357CE56" w:rsidR="00DF28D3" w:rsidRDefault="007979DE" w:rsidP="00123B37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</w:t>
            </w:r>
            <w:r w:rsidR="006B5E21">
              <w:rPr>
                <w:rFonts w:ascii="Times" w:hAnsi="Times" w:cs="Times"/>
              </w:rPr>
              <w:t>L</w:t>
            </w:r>
            <w:r w:rsidR="00DF28D3">
              <w:rPr>
                <w:rFonts w:ascii="Times" w:hAnsi="Times" w:cs="Times"/>
              </w:rPr>
              <w:t>ink</w:t>
            </w:r>
            <w:proofErr w:type="spellEnd"/>
          </w:p>
        </w:tc>
        <w:tc>
          <w:tcPr>
            <w:tcW w:w="5744" w:type="dxa"/>
          </w:tcPr>
          <w:p w14:paraId="11323423" w14:textId="23B1E889" w:rsidR="00DF28D3" w:rsidRDefault="007979DE" w:rsidP="00F85DBF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111667">
              <w:rPr>
                <w:rFonts w:hint="eastAsia"/>
              </w:rPr>
              <w:t>活动在电商网站的</w:t>
            </w:r>
            <w:r w:rsidR="009D0EF5">
              <w:rPr>
                <w:rFonts w:hint="eastAsia"/>
              </w:rPr>
              <w:t>首页</w:t>
            </w:r>
            <w:r w:rsidR="00111667">
              <w:rPr>
                <w:rFonts w:hint="eastAsia"/>
              </w:rPr>
              <w:t>链接</w:t>
            </w:r>
            <w:proofErr w:type="spellStart"/>
            <w:r w:rsidR="00111667">
              <w:rPr>
                <w:rFonts w:hint="eastAsia"/>
              </w:rPr>
              <w:t>url</w:t>
            </w:r>
            <w:bookmarkStart w:id="60" w:name="_GoBack"/>
            <w:bookmarkEnd w:id="60"/>
            <w:proofErr w:type="spellEnd"/>
          </w:p>
        </w:tc>
      </w:tr>
    </w:tbl>
    <w:p w14:paraId="120D5114" w14:textId="4506CE88" w:rsidR="004C6ADE" w:rsidRDefault="00A245BD" w:rsidP="00F024B5">
      <w:pPr>
        <w:pStyle w:val="1"/>
      </w:pPr>
      <w:r>
        <w:t>优惠活动中的</w:t>
      </w:r>
      <w:r w:rsidR="009544D6">
        <w:t>搜索</w:t>
      </w:r>
    </w:p>
    <w:p w14:paraId="09128EC2" w14:textId="095A4476" w:rsidR="004C6ADE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请求</w:t>
      </w:r>
    </w:p>
    <w:p w14:paraId="4A56E5DF" w14:textId="09F32622" w:rsidR="00C64D31" w:rsidRDefault="00C64D31" w:rsidP="00C64D31">
      <w:pPr>
        <w:ind w:firstLine="480"/>
      </w:pPr>
      <w:r>
        <w:t>客户端上</w:t>
      </w:r>
      <w:r>
        <w:rPr>
          <w:rFonts w:hint="eastAsia"/>
        </w:rPr>
        <w:t>，</w:t>
      </w:r>
      <w:r>
        <w:t>用户在某个优惠活动中根据书名</w:t>
      </w:r>
      <w:r>
        <w:rPr>
          <w:rFonts w:hint="eastAsia"/>
        </w:rPr>
        <w:t>搜索</w:t>
      </w:r>
      <w:r w:rsidR="00366103">
        <w:rPr>
          <w:rFonts w:hint="eastAsia"/>
        </w:rPr>
        <w:t>某本书籍</w:t>
      </w:r>
      <w:r>
        <w:t>。</w:t>
      </w:r>
    </w:p>
    <w:p w14:paraId="2AB13B2F" w14:textId="5E7D6FD4" w:rsidR="00C64D31" w:rsidRDefault="00C64D31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ins w:id="61" w:author="han" w:date="2016-06-25T18:52:00Z">
        <w:r w:rsidR="00445CBC">
          <w:t>get</w:t>
        </w:r>
      </w:ins>
      <w:del w:id="62" w:author="han" w:date="2016-06-25T18:52:00Z">
        <w:r w:rsidR="005A5351" w:rsidDel="00445CBC">
          <w:rPr>
            <w:rFonts w:hint="eastAsia"/>
          </w:rPr>
          <w:delText>Post</w:delText>
        </w:r>
      </w:del>
    </w:p>
    <w:p w14:paraId="6C3831E5" w14:textId="3E9A9F34" w:rsidR="00C64D31" w:rsidRPr="00DC57E7" w:rsidRDefault="00C64D31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63" w:author="han" w:date="2016-06-25T18:50:00Z">
        <w:r w:rsidR="00134FED">
          <w:rPr>
            <w:rFonts w:hint="eastAsia"/>
          </w:rPr>
          <w:t>/search/</w:t>
        </w:r>
        <w:r w:rsidR="00134FED">
          <w:t>promotion/</w:t>
        </w:r>
      </w:ins>
    </w:p>
    <w:p w14:paraId="00B8673E" w14:textId="4D36EB5E" w:rsidR="00C64D31" w:rsidRPr="004C6ADE" w:rsidRDefault="00C64D31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544D6" w14:paraId="35BA3A4E" w14:textId="77777777" w:rsidTr="009E7F9A">
        <w:tc>
          <w:tcPr>
            <w:tcW w:w="4148" w:type="dxa"/>
          </w:tcPr>
          <w:p w14:paraId="7E012115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C5F0E74" w14:textId="77777777" w:rsidR="009544D6" w:rsidRDefault="009544D6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9544D6" w14:paraId="368AED6E" w14:textId="77777777" w:rsidTr="009E7F9A">
        <w:trPr>
          <w:trHeight w:val="437"/>
        </w:trPr>
        <w:tc>
          <w:tcPr>
            <w:tcW w:w="4148" w:type="dxa"/>
          </w:tcPr>
          <w:p w14:paraId="445B84B9" w14:textId="61DEC19F" w:rsidR="009544D6" w:rsidRDefault="007979DE" w:rsidP="009544D6">
            <w:pPr>
              <w:ind w:firstLineChars="0" w:firstLine="0"/>
            </w:pPr>
            <w:proofErr w:type="spellStart"/>
            <w:r>
              <w:t>promotion</w:t>
            </w:r>
            <w:r w:rsidR="009544D6">
              <w:t>ID</w:t>
            </w:r>
            <w:proofErr w:type="spellEnd"/>
          </w:p>
        </w:tc>
        <w:tc>
          <w:tcPr>
            <w:tcW w:w="4148" w:type="dxa"/>
          </w:tcPr>
          <w:p w14:paraId="05FF8481" w14:textId="233612AC" w:rsidR="009544D6" w:rsidRDefault="00FD7332" w:rsidP="009544D6">
            <w:pPr>
              <w:ind w:firstLineChars="0" w:firstLine="0"/>
            </w:pPr>
            <w:r>
              <w:rPr>
                <w:rFonts w:hint="eastAsia"/>
              </w:rPr>
              <w:t>促销</w:t>
            </w:r>
            <w:r w:rsidR="009544D6">
              <w:rPr>
                <w:rFonts w:hint="eastAsia"/>
              </w:rPr>
              <w:t>活动</w:t>
            </w:r>
            <w:r w:rsidR="009544D6">
              <w:rPr>
                <w:rFonts w:hint="eastAsia"/>
              </w:rPr>
              <w:t>ID</w:t>
            </w:r>
          </w:p>
        </w:tc>
      </w:tr>
      <w:tr w:rsidR="009544D6" w14:paraId="7B6AC8F2" w14:textId="77777777" w:rsidTr="009E7F9A">
        <w:tc>
          <w:tcPr>
            <w:tcW w:w="4148" w:type="dxa"/>
          </w:tcPr>
          <w:p w14:paraId="0AC36104" w14:textId="0F97088C" w:rsidR="009544D6" w:rsidRDefault="009544D6" w:rsidP="009544D6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046D97F2" w14:textId="3692A58C" w:rsidR="009544D6" w:rsidRDefault="009544D6" w:rsidP="009544D6">
            <w:pPr>
              <w:ind w:firstLineChars="0" w:firstLine="0"/>
            </w:pPr>
            <w:r>
              <w:t>目标书名</w:t>
            </w:r>
          </w:p>
        </w:tc>
      </w:tr>
    </w:tbl>
    <w:p w14:paraId="6F6E8F21" w14:textId="302D5ADB" w:rsidR="00C64D31" w:rsidRDefault="00BD623C" w:rsidP="00C64D31">
      <w:pPr>
        <w:pStyle w:val="a"/>
      </w:pPr>
      <w:r>
        <w:t>书籍</w:t>
      </w:r>
      <w:r w:rsidR="009544D6">
        <w:t>搜索</w:t>
      </w:r>
      <w:r w:rsidR="00C64D31">
        <w:rPr>
          <w:rFonts w:hint="eastAsia"/>
        </w:rPr>
        <w:t>响应</w:t>
      </w:r>
    </w:p>
    <w:p w14:paraId="71F254E1" w14:textId="5A4915D7" w:rsidR="00366103" w:rsidRDefault="00366103" w:rsidP="00366103">
      <w:pPr>
        <w:ind w:firstLine="480"/>
      </w:pPr>
      <w:r>
        <w:t>服务器返回搜索结果</w:t>
      </w:r>
      <w:r>
        <w:rPr>
          <w:rFonts w:hint="eastAsia"/>
        </w:rPr>
        <w:t>，若能在请求指定的</w:t>
      </w:r>
      <w:r w:rsidR="00342F43">
        <w:rPr>
          <w:rFonts w:hint="eastAsia"/>
        </w:rPr>
        <w:t>促销</w:t>
      </w:r>
      <w:r>
        <w:rPr>
          <w:rFonts w:hint="eastAsia"/>
        </w:rPr>
        <w:t>活动中找到此书，，则返回活动中此书的详细信息。否则返回书籍在各个电商网站比价信息。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835"/>
        <w:gridCol w:w="5461"/>
      </w:tblGrid>
      <w:tr w:rsidR="00366103" w14:paraId="5873DCEB" w14:textId="77777777" w:rsidTr="00366103">
        <w:tc>
          <w:tcPr>
            <w:tcW w:w="2835" w:type="dxa"/>
          </w:tcPr>
          <w:p w14:paraId="55D142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5461" w:type="dxa"/>
          </w:tcPr>
          <w:p w14:paraId="57F7CCA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2A6096D" w14:textId="77777777" w:rsidTr="00366103">
        <w:trPr>
          <w:trHeight w:val="437"/>
        </w:trPr>
        <w:tc>
          <w:tcPr>
            <w:tcW w:w="2835" w:type="dxa"/>
          </w:tcPr>
          <w:p w14:paraId="6FEEF591" w14:textId="55C2E3E0" w:rsidR="00366103" w:rsidRDefault="00366103" w:rsidP="009E7F9A">
            <w:pPr>
              <w:ind w:firstLineChars="0" w:firstLine="0"/>
            </w:pPr>
            <w:proofErr w:type="spellStart"/>
            <w:r>
              <w:t>searchResult</w:t>
            </w:r>
            <w:proofErr w:type="spellEnd"/>
          </w:p>
        </w:tc>
        <w:tc>
          <w:tcPr>
            <w:tcW w:w="5461" w:type="dxa"/>
          </w:tcPr>
          <w:p w14:paraId="5918610E" w14:textId="36E8C850" w:rsidR="00366103" w:rsidRDefault="00366103" w:rsidP="009E7F9A">
            <w:pPr>
              <w:ind w:firstLineChars="0" w:firstLine="0"/>
            </w:pPr>
            <w:r>
              <w:t>Found</w:t>
            </w:r>
            <w:r>
              <w:rPr>
                <w:rFonts w:hint="eastAsia"/>
              </w:rPr>
              <w:t>：</w:t>
            </w:r>
            <w:r>
              <w:t>在指定活动书籍中找到了此书</w:t>
            </w:r>
            <w:r>
              <w:rPr>
                <w:rFonts w:hint="eastAsia"/>
              </w:rPr>
              <w:t>；</w:t>
            </w:r>
          </w:p>
          <w:p w14:paraId="3D4F9F7B" w14:textId="7EBF3C0F" w:rsidR="00366103" w:rsidRDefault="00366103" w:rsidP="009E7F9A">
            <w:pPr>
              <w:ind w:firstLineChars="0" w:firstLine="0"/>
            </w:pPr>
            <w:proofErr w:type="spellStart"/>
            <w:r>
              <w:t>NotFound</w:t>
            </w:r>
            <w:proofErr w:type="spellEnd"/>
            <w:r>
              <w:rPr>
                <w:rFonts w:hint="eastAsia"/>
              </w:rPr>
              <w:t>：</w:t>
            </w:r>
            <w:r>
              <w:t>在指定活动中找不到此书</w:t>
            </w:r>
          </w:p>
        </w:tc>
      </w:tr>
      <w:tr w:rsidR="00366103" w14:paraId="77855F89" w14:textId="77777777" w:rsidTr="00366103">
        <w:tc>
          <w:tcPr>
            <w:tcW w:w="2835" w:type="dxa"/>
          </w:tcPr>
          <w:p w14:paraId="26C468F9" w14:textId="3D44EBCD" w:rsidR="00366103" w:rsidRDefault="00953586" w:rsidP="009E7F9A">
            <w:pPr>
              <w:ind w:firstLineChars="0" w:firstLine="0"/>
            </w:pPr>
            <w:r>
              <w:rPr>
                <w:rFonts w:ascii="Times" w:hAnsi="Times" w:cs="Times"/>
              </w:rPr>
              <w:t>d</w:t>
            </w:r>
            <w:r w:rsidR="00366103">
              <w:rPr>
                <w:rFonts w:ascii="Times" w:hAnsi="Times" w:cs="Times"/>
              </w:rPr>
              <w:t>ata</w:t>
            </w:r>
          </w:p>
        </w:tc>
        <w:tc>
          <w:tcPr>
            <w:tcW w:w="5461" w:type="dxa"/>
          </w:tcPr>
          <w:p w14:paraId="57FBF225" w14:textId="6A32ACE2" w:rsidR="00366103" w:rsidRDefault="00366103" w:rsidP="00A17C8E">
            <w:pPr>
              <w:ind w:firstLineChars="0" w:firstLine="0"/>
            </w:pPr>
            <w:r>
              <w:t>根据</w:t>
            </w:r>
            <w:proofErr w:type="spellStart"/>
            <w:r>
              <w:t>searchResult</w:t>
            </w:r>
            <w:proofErr w:type="spellEnd"/>
            <w:r>
              <w:t>决定</w:t>
            </w:r>
            <w:r>
              <w:rPr>
                <w:rFonts w:hint="eastAsia"/>
              </w:rPr>
              <w:t>，</w:t>
            </w:r>
            <w:r w:rsidR="00A17C8E">
              <w:t>Found</w:t>
            </w:r>
            <w:r w:rsidR="00A17C8E">
              <w:t>对应于</w:t>
            </w:r>
            <w:r w:rsidR="00A17C8E">
              <w:rPr>
                <w:rFonts w:hint="eastAsia"/>
              </w:rPr>
              <w:t>书籍</w:t>
            </w:r>
            <w:r>
              <w:rPr>
                <w:rFonts w:hint="eastAsia"/>
              </w:rPr>
              <w:t>详细信息表</w:t>
            </w:r>
            <w:r w:rsidR="00A17C8E">
              <w:rPr>
                <w:rFonts w:hint="eastAsia"/>
              </w:rPr>
              <w:t>。</w:t>
            </w:r>
            <w:proofErr w:type="spellStart"/>
            <w:r w:rsidR="00A17C8E">
              <w:rPr>
                <w:rFonts w:hint="eastAsia"/>
              </w:rPr>
              <w:t>NotFound</w:t>
            </w:r>
            <w:proofErr w:type="spellEnd"/>
            <w:r w:rsidR="00A17C8E">
              <w:rPr>
                <w:rFonts w:hint="eastAsia"/>
              </w:rPr>
              <w:t>对应于</w:t>
            </w:r>
            <w:r>
              <w:rPr>
                <w:rFonts w:hint="eastAsia"/>
              </w:rPr>
              <w:t>书籍比价信息表</w:t>
            </w:r>
          </w:p>
        </w:tc>
      </w:tr>
    </w:tbl>
    <w:p w14:paraId="1B47EE84" w14:textId="1308CB81" w:rsidR="00366103" w:rsidRDefault="00366103" w:rsidP="00366103">
      <w:pPr>
        <w:pStyle w:val="a0"/>
      </w:pPr>
      <w:bookmarkStart w:id="64" w:name="_Ref453663830"/>
      <w:r>
        <w:rPr>
          <w:rFonts w:hint="eastAsia"/>
        </w:rPr>
        <w:lastRenderedPageBreak/>
        <w:t>书籍详细信息表</w:t>
      </w:r>
      <w:bookmarkEnd w:id="64"/>
    </w:p>
    <w:p w14:paraId="5A291FFA" w14:textId="76BCA8A3" w:rsidR="00366103" w:rsidRPr="00366103" w:rsidRDefault="00366103" w:rsidP="00366103">
      <w:pPr>
        <w:ind w:firstLine="480"/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E9E67DB" wp14:editId="5E031319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5274310" cy="125793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66103" w14:paraId="457D46C2" w14:textId="77777777" w:rsidTr="009E7F9A">
        <w:tc>
          <w:tcPr>
            <w:tcW w:w="4148" w:type="dxa"/>
          </w:tcPr>
          <w:p w14:paraId="3F0F3D76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6B5BF6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66103" w14:paraId="3B442B12" w14:textId="77777777" w:rsidTr="009E7F9A">
        <w:tc>
          <w:tcPr>
            <w:tcW w:w="4148" w:type="dxa"/>
          </w:tcPr>
          <w:p w14:paraId="721066FA" w14:textId="77777777" w:rsidR="00366103" w:rsidRDefault="00366103" w:rsidP="009E7F9A">
            <w:pPr>
              <w:ind w:firstLineChars="0" w:firstLine="0"/>
            </w:pPr>
            <w:proofErr w:type="spellStart"/>
            <w:r>
              <w:t>bookID</w:t>
            </w:r>
            <w:proofErr w:type="spellEnd"/>
          </w:p>
        </w:tc>
        <w:tc>
          <w:tcPr>
            <w:tcW w:w="4148" w:type="dxa"/>
          </w:tcPr>
          <w:p w14:paraId="7A4B713D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366103" w14:paraId="29F5F347" w14:textId="77777777" w:rsidTr="009E7F9A">
        <w:tc>
          <w:tcPr>
            <w:tcW w:w="4148" w:type="dxa"/>
          </w:tcPr>
          <w:p w14:paraId="41351965" w14:textId="77777777" w:rsidR="00366103" w:rsidRDefault="00366103" w:rsidP="009E7F9A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2D1C18F3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366103" w14:paraId="047FA043" w14:textId="77777777" w:rsidTr="009E7F9A">
        <w:tc>
          <w:tcPr>
            <w:tcW w:w="4148" w:type="dxa"/>
          </w:tcPr>
          <w:p w14:paraId="5B82ABD4" w14:textId="2EB82A5E" w:rsidR="00366103" w:rsidRDefault="00FB621E" w:rsidP="009E7F9A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 w:rsidR="00366103"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3F06D755" w14:textId="77777777" w:rsidR="00366103" w:rsidRDefault="00366103" w:rsidP="009E7F9A">
            <w:pPr>
              <w:ind w:firstLineChars="0" w:firstLine="0"/>
            </w:pPr>
            <w:r>
              <w:t>作者</w:t>
            </w:r>
          </w:p>
        </w:tc>
      </w:tr>
      <w:tr w:rsidR="00366103" w14:paraId="49B674F3" w14:textId="77777777" w:rsidTr="009E7F9A">
        <w:tc>
          <w:tcPr>
            <w:tcW w:w="4148" w:type="dxa"/>
          </w:tcPr>
          <w:p w14:paraId="2F33EFA6" w14:textId="77777777" w:rsidR="00366103" w:rsidRDefault="00366103" w:rsidP="009E7F9A">
            <w:pPr>
              <w:ind w:firstLineChars="0" w:firstLine="0"/>
            </w:pPr>
            <w:proofErr w:type="spellStart"/>
            <w:r>
              <w:t>imageLink</w:t>
            </w:r>
            <w:proofErr w:type="spellEnd"/>
          </w:p>
        </w:tc>
        <w:tc>
          <w:tcPr>
            <w:tcW w:w="4148" w:type="dxa"/>
          </w:tcPr>
          <w:p w14:paraId="767D8DD1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366103" w14:paraId="39AC6944" w14:textId="77777777" w:rsidTr="009E7F9A">
        <w:tc>
          <w:tcPr>
            <w:tcW w:w="4148" w:type="dxa"/>
          </w:tcPr>
          <w:p w14:paraId="77B16903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doubanScore</w:t>
            </w:r>
            <w:proofErr w:type="spellEnd"/>
          </w:p>
        </w:tc>
        <w:tc>
          <w:tcPr>
            <w:tcW w:w="4148" w:type="dxa"/>
          </w:tcPr>
          <w:p w14:paraId="6C169704" w14:textId="77777777" w:rsidR="00366103" w:rsidRDefault="00366103" w:rsidP="009E7F9A">
            <w:pPr>
              <w:ind w:firstLineChars="0" w:firstLine="0"/>
            </w:pPr>
            <w:r>
              <w:t>豆瓣评分</w:t>
            </w:r>
          </w:p>
        </w:tc>
      </w:tr>
      <w:tr w:rsidR="00366103" w14:paraId="311D8DF4" w14:textId="77777777" w:rsidTr="009E7F9A">
        <w:tc>
          <w:tcPr>
            <w:tcW w:w="4148" w:type="dxa"/>
          </w:tcPr>
          <w:p w14:paraId="264F3670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doubanLink</w:t>
            </w:r>
            <w:proofErr w:type="spellEnd"/>
          </w:p>
        </w:tc>
        <w:tc>
          <w:tcPr>
            <w:tcW w:w="4148" w:type="dxa"/>
          </w:tcPr>
          <w:p w14:paraId="47E82D45" w14:textId="77777777" w:rsidR="00366103" w:rsidRDefault="00366103" w:rsidP="009E7F9A">
            <w:pPr>
              <w:ind w:firstLineChars="0" w:firstLine="0"/>
            </w:pPr>
            <w:r>
              <w:t>豆瓣评价链接</w:t>
            </w:r>
          </w:p>
        </w:tc>
      </w:tr>
      <w:tr w:rsidR="00366103" w14:paraId="1BCF1815" w14:textId="77777777" w:rsidTr="009E7F9A">
        <w:tc>
          <w:tcPr>
            <w:tcW w:w="4148" w:type="dxa"/>
          </w:tcPr>
          <w:p w14:paraId="55DB93F8" w14:textId="77777777" w:rsidR="00366103" w:rsidRDefault="0036610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4148" w:type="dxa"/>
          </w:tcPr>
          <w:p w14:paraId="63C87220" w14:textId="77777777" w:rsidR="00366103" w:rsidRDefault="00366103" w:rsidP="009E7F9A">
            <w:pPr>
              <w:ind w:firstLineChars="0" w:firstLine="0"/>
            </w:pPr>
            <w:r w:rsidRPr="007B1498">
              <w:t>书籍在电商网站的地址链接</w:t>
            </w:r>
          </w:p>
        </w:tc>
      </w:tr>
      <w:tr w:rsidR="00366103" w14:paraId="73AA883D" w14:textId="77777777" w:rsidTr="009E7F9A">
        <w:tc>
          <w:tcPr>
            <w:tcW w:w="4148" w:type="dxa"/>
          </w:tcPr>
          <w:p w14:paraId="72DBAB07" w14:textId="77777777" w:rsidR="00366103" w:rsidRDefault="00366103" w:rsidP="009E7F9A">
            <w:pPr>
              <w:ind w:firstLineChars="0" w:firstLine="0"/>
            </w:pPr>
            <w:proofErr w:type="spellStart"/>
            <w:r>
              <w:t>currentPrice</w:t>
            </w:r>
            <w:proofErr w:type="spellEnd"/>
          </w:p>
        </w:tc>
        <w:tc>
          <w:tcPr>
            <w:tcW w:w="4148" w:type="dxa"/>
          </w:tcPr>
          <w:p w14:paraId="703D1DBB" w14:textId="77777777" w:rsidR="00366103" w:rsidRDefault="00366103" w:rsidP="009E7F9A">
            <w:pPr>
              <w:ind w:firstLineChars="0" w:firstLine="0"/>
            </w:pPr>
            <w:r>
              <w:t>当前价格</w:t>
            </w:r>
          </w:p>
        </w:tc>
      </w:tr>
      <w:tr w:rsidR="00366103" w14:paraId="350AD677" w14:textId="77777777" w:rsidTr="009E7F9A">
        <w:tc>
          <w:tcPr>
            <w:tcW w:w="4148" w:type="dxa"/>
          </w:tcPr>
          <w:p w14:paraId="70398F5B" w14:textId="77777777" w:rsidR="00366103" w:rsidRDefault="00366103" w:rsidP="009E7F9A">
            <w:pPr>
              <w:ind w:firstLineChars="0" w:firstLine="0"/>
            </w:pPr>
            <w:proofErr w:type="spellStart"/>
            <w:r>
              <w:t>originalPrice</w:t>
            </w:r>
            <w:proofErr w:type="spellEnd"/>
          </w:p>
        </w:tc>
        <w:tc>
          <w:tcPr>
            <w:tcW w:w="4148" w:type="dxa"/>
          </w:tcPr>
          <w:p w14:paraId="6B3D985B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原价（定价）</w:t>
            </w:r>
          </w:p>
        </w:tc>
      </w:tr>
      <w:tr w:rsidR="00366103" w14:paraId="521B38F9" w14:textId="77777777" w:rsidTr="009E7F9A">
        <w:tc>
          <w:tcPr>
            <w:tcW w:w="4148" w:type="dxa"/>
          </w:tcPr>
          <w:p w14:paraId="7BD2735C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discount</w:t>
            </w:r>
          </w:p>
        </w:tc>
        <w:tc>
          <w:tcPr>
            <w:tcW w:w="4148" w:type="dxa"/>
          </w:tcPr>
          <w:p w14:paraId="53A09259" w14:textId="77777777" w:rsidR="00366103" w:rsidRDefault="00366103" w:rsidP="009E7F9A">
            <w:pPr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</w:tr>
      <w:tr w:rsidR="009E03F2" w14:paraId="31A1FE02" w14:textId="77777777" w:rsidTr="009E7F9A">
        <w:tc>
          <w:tcPr>
            <w:tcW w:w="4148" w:type="dxa"/>
          </w:tcPr>
          <w:p w14:paraId="6E047EFB" w14:textId="2E9A72F0" w:rsidR="009E03F2" w:rsidRDefault="009E03F2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dicription</w:t>
            </w:r>
            <w:proofErr w:type="spellEnd"/>
          </w:p>
        </w:tc>
        <w:tc>
          <w:tcPr>
            <w:tcW w:w="4148" w:type="dxa"/>
          </w:tcPr>
          <w:p w14:paraId="3D885141" w14:textId="61CB006D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内容简介</w:t>
            </w:r>
          </w:p>
        </w:tc>
      </w:tr>
    </w:tbl>
    <w:p w14:paraId="5373DD84" w14:textId="61C963A3" w:rsidR="00366103" w:rsidRDefault="00930926" w:rsidP="00366103">
      <w:pPr>
        <w:pStyle w:val="a0"/>
      </w:pPr>
      <w:bookmarkStart w:id="65" w:name="_Ref453664249"/>
      <w:r>
        <w:rPr>
          <w:noProof/>
        </w:rPr>
        <w:drawing>
          <wp:anchor distT="0" distB="0" distL="114300" distR="114300" simplePos="0" relativeHeight="251673600" behindDoc="0" locked="0" layoutInCell="1" allowOverlap="1" wp14:anchorId="2668C529" wp14:editId="7EDC91EC">
            <wp:simplePos x="0" y="0"/>
            <wp:positionH relativeFrom="margin">
              <wp:align>right</wp:align>
            </wp:positionH>
            <wp:positionV relativeFrom="paragraph">
              <wp:posOffset>532765</wp:posOffset>
            </wp:positionV>
            <wp:extent cx="5274310" cy="229552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6-06-08 上午11.53.0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47" b="50102"/>
                    <a:stretch/>
                  </pic:blipFill>
                  <pic:spPr bwMode="auto">
                    <a:xfrm>
                      <a:off x="0" y="0"/>
                      <a:ext cx="52743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7BAF">
        <w:rPr>
          <w:rFonts w:hint="eastAsia"/>
        </w:rPr>
        <w:t>书籍比价</w:t>
      </w:r>
      <w:r w:rsidR="00366103">
        <w:rPr>
          <w:rFonts w:hint="eastAsia"/>
        </w:rPr>
        <w:t>信息表</w:t>
      </w:r>
      <w:bookmarkEnd w:id="65"/>
    </w:p>
    <w:p w14:paraId="37009E6B" w14:textId="6CC55382" w:rsidR="00366103" w:rsidRDefault="00366103" w:rsidP="00366103">
      <w:pPr>
        <w:ind w:firstLine="480"/>
      </w:pP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E03F2" w14:paraId="271CEEE1" w14:textId="77777777" w:rsidTr="009E7F9A">
        <w:tc>
          <w:tcPr>
            <w:tcW w:w="4148" w:type="dxa"/>
          </w:tcPr>
          <w:p w14:paraId="2D631310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CDF21B5" w14:textId="77777777" w:rsidR="009E03F2" w:rsidRDefault="009E03F2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EB50C3" w14:paraId="45F887AF" w14:textId="77777777" w:rsidTr="009E7F9A">
        <w:tc>
          <w:tcPr>
            <w:tcW w:w="4148" w:type="dxa"/>
          </w:tcPr>
          <w:p w14:paraId="1C04E437" w14:textId="55728299" w:rsidR="00EB50C3" w:rsidRDefault="00EB50C3" w:rsidP="00EB50C3">
            <w:pPr>
              <w:ind w:firstLineChars="0" w:firstLine="0"/>
            </w:pPr>
            <w:proofErr w:type="spellStart"/>
            <w:r>
              <w:lastRenderedPageBreak/>
              <w:t>bookID</w:t>
            </w:r>
            <w:proofErr w:type="spellEnd"/>
          </w:p>
        </w:tc>
        <w:tc>
          <w:tcPr>
            <w:tcW w:w="4148" w:type="dxa"/>
          </w:tcPr>
          <w:p w14:paraId="02B3C77C" w14:textId="68C9F866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暂定为书籍</w:t>
            </w:r>
            <w:r>
              <w:rPr>
                <w:rFonts w:hint="eastAsia"/>
              </w:rPr>
              <w:t>ISBN</w:t>
            </w:r>
          </w:p>
        </w:tc>
      </w:tr>
      <w:tr w:rsidR="00EB50C3" w14:paraId="4113C57A" w14:textId="77777777" w:rsidTr="009E7F9A">
        <w:tc>
          <w:tcPr>
            <w:tcW w:w="4148" w:type="dxa"/>
          </w:tcPr>
          <w:p w14:paraId="6A7A21C9" w14:textId="10ED7D84" w:rsidR="00EB50C3" w:rsidRDefault="00EB50C3" w:rsidP="00EB50C3">
            <w:pPr>
              <w:ind w:firstLineChars="0" w:firstLine="0"/>
            </w:pPr>
            <w:proofErr w:type="spellStart"/>
            <w:r>
              <w:t>bookN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4148" w:type="dxa"/>
          </w:tcPr>
          <w:p w14:paraId="6A6F0B5C" w14:textId="2AFD60DC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书名</w:t>
            </w:r>
          </w:p>
        </w:tc>
      </w:tr>
      <w:tr w:rsidR="00EB50C3" w14:paraId="61A7FE35" w14:textId="77777777" w:rsidTr="009E7F9A">
        <w:tc>
          <w:tcPr>
            <w:tcW w:w="4148" w:type="dxa"/>
          </w:tcPr>
          <w:p w14:paraId="2E8BB93B" w14:textId="34DF99F8" w:rsidR="00EB50C3" w:rsidRDefault="00EB50C3" w:rsidP="00EB50C3">
            <w:pPr>
              <w:ind w:firstLineChars="0" w:firstLine="0"/>
              <w:rPr>
                <w:rFonts w:ascii="Times" w:hAnsi="Times" w:cs="Times"/>
              </w:rPr>
            </w:pPr>
            <w:r>
              <w:t>A</w:t>
            </w:r>
            <w:r>
              <w:rPr>
                <w:rFonts w:hint="eastAsia"/>
              </w:rPr>
              <w:t>uthor</w:t>
            </w:r>
          </w:p>
        </w:tc>
        <w:tc>
          <w:tcPr>
            <w:tcW w:w="4148" w:type="dxa"/>
          </w:tcPr>
          <w:p w14:paraId="414DD317" w14:textId="266EC4B7" w:rsidR="00EB50C3" w:rsidRDefault="00EB50C3" w:rsidP="00EB50C3">
            <w:pPr>
              <w:ind w:firstLineChars="0" w:firstLine="0"/>
            </w:pPr>
            <w:r>
              <w:t>作者</w:t>
            </w:r>
          </w:p>
        </w:tc>
      </w:tr>
      <w:tr w:rsidR="00EB50C3" w14:paraId="237C1963" w14:textId="77777777" w:rsidTr="009E7F9A">
        <w:tc>
          <w:tcPr>
            <w:tcW w:w="4148" w:type="dxa"/>
          </w:tcPr>
          <w:p w14:paraId="04D023D4" w14:textId="1FC53BC1" w:rsidR="00EB50C3" w:rsidRDefault="00EB50C3" w:rsidP="00EB50C3">
            <w:pPr>
              <w:ind w:firstLineChars="0" w:firstLine="0"/>
            </w:pPr>
            <w:proofErr w:type="spellStart"/>
            <w:r>
              <w:t>imageLink</w:t>
            </w:r>
            <w:proofErr w:type="spellEnd"/>
          </w:p>
        </w:tc>
        <w:tc>
          <w:tcPr>
            <w:tcW w:w="4148" w:type="dxa"/>
          </w:tcPr>
          <w:p w14:paraId="3FFB370F" w14:textId="3BCEFDE1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书籍图片链接</w:t>
            </w:r>
          </w:p>
        </w:tc>
      </w:tr>
      <w:tr w:rsidR="00EB50C3" w14:paraId="08B6BEEA" w14:textId="77777777" w:rsidTr="009E7F9A">
        <w:tc>
          <w:tcPr>
            <w:tcW w:w="4148" w:type="dxa"/>
          </w:tcPr>
          <w:p w14:paraId="6AE6A3C2" w14:textId="6B85AC98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doubanScore</w:t>
            </w:r>
            <w:proofErr w:type="spellEnd"/>
          </w:p>
        </w:tc>
        <w:tc>
          <w:tcPr>
            <w:tcW w:w="4148" w:type="dxa"/>
          </w:tcPr>
          <w:p w14:paraId="2D253D8B" w14:textId="33FB75FC" w:rsidR="00EB50C3" w:rsidRDefault="00EB50C3" w:rsidP="00EB50C3">
            <w:pPr>
              <w:ind w:firstLineChars="0" w:firstLine="0"/>
            </w:pPr>
            <w:r>
              <w:t>豆瓣评分</w:t>
            </w:r>
          </w:p>
        </w:tc>
      </w:tr>
      <w:tr w:rsidR="00EB50C3" w14:paraId="6CE9F8B2" w14:textId="77777777" w:rsidTr="009E7F9A">
        <w:tc>
          <w:tcPr>
            <w:tcW w:w="4148" w:type="dxa"/>
          </w:tcPr>
          <w:p w14:paraId="5C2E040B" w14:textId="50EA21E9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doubanLink</w:t>
            </w:r>
            <w:proofErr w:type="spellEnd"/>
          </w:p>
        </w:tc>
        <w:tc>
          <w:tcPr>
            <w:tcW w:w="4148" w:type="dxa"/>
          </w:tcPr>
          <w:p w14:paraId="6C5DFE19" w14:textId="4123BE90" w:rsidR="00EB50C3" w:rsidRDefault="00EB50C3" w:rsidP="00EB50C3">
            <w:pPr>
              <w:ind w:firstLineChars="0" w:firstLine="0"/>
            </w:pPr>
            <w:r>
              <w:t>豆瓣评价链接</w:t>
            </w:r>
          </w:p>
        </w:tc>
      </w:tr>
      <w:tr w:rsidR="00EB50C3" w14:paraId="589337E6" w14:textId="77777777" w:rsidTr="009E7F9A">
        <w:tc>
          <w:tcPr>
            <w:tcW w:w="4148" w:type="dxa"/>
          </w:tcPr>
          <w:p w14:paraId="5A367A3F" w14:textId="77777777" w:rsidR="00EB50C3" w:rsidRDefault="00EB50C3" w:rsidP="009E7F9A">
            <w:pPr>
              <w:ind w:firstLineChars="0" w:firstLine="0"/>
            </w:pPr>
            <w:proofErr w:type="spellStart"/>
            <w:r>
              <w:rPr>
                <w:rFonts w:hint="eastAsia"/>
              </w:rPr>
              <w:t>dicription</w:t>
            </w:r>
            <w:proofErr w:type="spellEnd"/>
          </w:p>
        </w:tc>
        <w:tc>
          <w:tcPr>
            <w:tcW w:w="4148" w:type="dxa"/>
          </w:tcPr>
          <w:p w14:paraId="76FCBAB2" w14:textId="77777777" w:rsidR="00EB50C3" w:rsidRDefault="00EB50C3" w:rsidP="009E7F9A">
            <w:pPr>
              <w:ind w:firstLineChars="0" w:firstLine="0"/>
            </w:pPr>
            <w:r>
              <w:rPr>
                <w:rFonts w:hint="eastAsia"/>
              </w:rPr>
              <w:t>内容简介</w:t>
            </w:r>
          </w:p>
        </w:tc>
      </w:tr>
      <w:tr w:rsidR="00EB50C3" w14:paraId="2AAE7E2E" w14:textId="77777777" w:rsidTr="009E7F9A">
        <w:tc>
          <w:tcPr>
            <w:tcW w:w="4148" w:type="dxa"/>
          </w:tcPr>
          <w:p w14:paraId="65C6BA13" w14:textId="2CC3C46C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priceList</w:t>
            </w:r>
            <w:proofErr w:type="spellEnd"/>
          </w:p>
        </w:tc>
        <w:tc>
          <w:tcPr>
            <w:tcW w:w="4148" w:type="dxa"/>
          </w:tcPr>
          <w:p w14:paraId="13DD450B" w14:textId="64E820A2" w:rsidR="00EB50C3" w:rsidRDefault="00EB50C3" w:rsidP="00EB50C3">
            <w:pPr>
              <w:ind w:firstLineChars="0" w:firstLine="0"/>
            </w:pPr>
            <w:r>
              <w:rPr>
                <w:rFonts w:hint="eastAsia"/>
              </w:rPr>
              <w:t>价格比对表</w:t>
            </w:r>
          </w:p>
        </w:tc>
      </w:tr>
    </w:tbl>
    <w:p w14:paraId="7C61DBD5" w14:textId="79471E4A" w:rsidR="009E03F2" w:rsidRDefault="007979DE" w:rsidP="007979DE">
      <w:pPr>
        <w:pStyle w:val="a1"/>
      </w:pPr>
      <w:r>
        <w:t>价格</w:t>
      </w:r>
      <w:r w:rsidR="00793FA5">
        <w:rPr>
          <w:rFonts w:hint="eastAsia"/>
        </w:rPr>
        <w:t>比对</w:t>
      </w:r>
      <w:r>
        <w:t>表</w:t>
      </w:r>
    </w:p>
    <w:p w14:paraId="7A8AA002" w14:textId="1B64E227" w:rsidR="00F65A9A" w:rsidRPr="00F65A9A" w:rsidRDefault="00F65A9A" w:rsidP="00F65A9A">
      <w:pPr>
        <w:ind w:firstLine="480"/>
      </w:pPr>
      <w:r>
        <w:t>此表存储某本书在各电商网站的价格信息</w:t>
      </w:r>
      <w:r>
        <w:rPr>
          <w:rFonts w:hint="eastAsia"/>
        </w:rPr>
        <w:t>。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6028"/>
      </w:tblGrid>
      <w:tr w:rsidR="007979DE" w14:paraId="4BCF38A3" w14:textId="77777777" w:rsidTr="00F65A9A">
        <w:tc>
          <w:tcPr>
            <w:tcW w:w="2268" w:type="dxa"/>
          </w:tcPr>
          <w:p w14:paraId="5A92B67A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6028" w:type="dxa"/>
          </w:tcPr>
          <w:p w14:paraId="496F3EF6" w14:textId="77777777" w:rsidR="007979DE" w:rsidRDefault="007979DE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793FA5" w14:paraId="5E8AB944" w14:textId="77777777" w:rsidTr="00F65A9A">
        <w:tc>
          <w:tcPr>
            <w:tcW w:w="2268" w:type="dxa"/>
          </w:tcPr>
          <w:p w14:paraId="67BC93D0" w14:textId="71B0B1E9" w:rsidR="00793FA5" w:rsidRDefault="00DD0D7D" w:rsidP="00793FA5">
            <w:pPr>
              <w:ind w:firstLineChars="0" w:firstLine="0"/>
            </w:pPr>
            <w:proofErr w:type="spellStart"/>
            <w:r>
              <w:t>Business</w:t>
            </w:r>
            <w:r w:rsidR="00793FA5">
              <w:t>ID</w:t>
            </w:r>
            <w:proofErr w:type="spellEnd"/>
          </w:p>
        </w:tc>
        <w:tc>
          <w:tcPr>
            <w:tcW w:w="6028" w:type="dxa"/>
          </w:tcPr>
          <w:p w14:paraId="487F8128" w14:textId="74293C94" w:rsidR="00793FA5" w:rsidRDefault="00DD0D7D" w:rsidP="00793FA5">
            <w:pPr>
              <w:ind w:firstLineChars="0" w:firstLine="0"/>
            </w:pPr>
            <w:r>
              <w:rPr>
                <w:rFonts w:hint="eastAsia"/>
              </w:rPr>
              <w:t>电商</w:t>
            </w:r>
            <w:r w:rsidR="00793FA5">
              <w:rPr>
                <w:rFonts w:hint="eastAsia"/>
              </w:rPr>
              <w:t>ID</w:t>
            </w:r>
          </w:p>
        </w:tc>
      </w:tr>
      <w:tr w:rsidR="00F65A9A" w14:paraId="29624900" w14:textId="77777777" w:rsidTr="00F65A9A">
        <w:tc>
          <w:tcPr>
            <w:tcW w:w="2268" w:type="dxa"/>
          </w:tcPr>
          <w:p w14:paraId="0AF24876" w14:textId="13DB6189" w:rsidR="00F65A9A" w:rsidRDefault="00F65A9A" w:rsidP="00F65A9A">
            <w:pPr>
              <w:ind w:firstLineChars="0" w:firstLine="0"/>
            </w:pPr>
            <w:proofErr w:type="spellStart"/>
            <w:r>
              <w:t>currentPrice</w:t>
            </w:r>
            <w:proofErr w:type="spellEnd"/>
          </w:p>
        </w:tc>
        <w:tc>
          <w:tcPr>
            <w:tcW w:w="6028" w:type="dxa"/>
          </w:tcPr>
          <w:p w14:paraId="0BD299C8" w14:textId="559DF9D4" w:rsidR="00F65A9A" w:rsidRDefault="00F65A9A" w:rsidP="00F65A9A">
            <w:pPr>
              <w:ind w:firstLineChars="0" w:firstLine="0"/>
            </w:pPr>
            <w:r>
              <w:t>当前价格</w:t>
            </w:r>
          </w:p>
        </w:tc>
      </w:tr>
      <w:tr w:rsidR="00F65A9A" w14:paraId="7583D4C8" w14:textId="77777777" w:rsidTr="00F65A9A">
        <w:tc>
          <w:tcPr>
            <w:tcW w:w="2268" w:type="dxa"/>
          </w:tcPr>
          <w:p w14:paraId="0EF87F34" w14:textId="4AF19588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discount</w:t>
            </w:r>
          </w:p>
        </w:tc>
        <w:tc>
          <w:tcPr>
            <w:tcW w:w="6028" w:type="dxa"/>
          </w:tcPr>
          <w:p w14:paraId="6E34AAA8" w14:textId="425A7167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折扣</w:t>
            </w:r>
          </w:p>
        </w:tc>
      </w:tr>
      <w:tr w:rsidR="00F65A9A" w14:paraId="0370E3DA" w14:textId="77777777" w:rsidTr="00F65A9A">
        <w:tc>
          <w:tcPr>
            <w:tcW w:w="2268" w:type="dxa"/>
          </w:tcPr>
          <w:p w14:paraId="5D86F045" w14:textId="470556C4" w:rsidR="00F65A9A" w:rsidRDefault="00F65A9A" w:rsidP="00F65A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6028" w:type="dxa"/>
          </w:tcPr>
          <w:p w14:paraId="1CBC6B66" w14:textId="7AB1E66E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，若在某</w:t>
            </w:r>
            <w:proofErr w:type="gramStart"/>
            <w:r>
              <w:rPr>
                <w:rFonts w:hint="eastAsia"/>
              </w:rPr>
              <w:t>电商无促销</w:t>
            </w:r>
            <w:proofErr w:type="gramEnd"/>
            <w:r>
              <w:rPr>
                <w:rFonts w:hint="eastAsia"/>
              </w:rPr>
              <w:t>活动，此值为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NULL</w:t>
            </w:r>
            <w:proofErr w:type="gramStart"/>
            <w:r>
              <w:t>”</w:t>
            </w:r>
            <w:proofErr w:type="gramEnd"/>
          </w:p>
        </w:tc>
      </w:tr>
      <w:tr w:rsidR="00F65A9A" w14:paraId="52128BC3" w14:textId="77777777" w:rsidTr="00F65A9A">
        <w:tc>
          <w:tcPr>
            <w:tcW w:w="2268" w:type="dxa"/>
          </w:tcPr>
          <w:p w14:paraId="1CE1D3BA" w14:textId="6E023A34" w:rsidR="00F65A9A" w:rsidRDefault="00F65A9A" w:rsidP="00F65A9A">
            <w:pPr>
              <w:ind w:firstLineChars="0" w:firstLine="0"/>
            </w:pPr>
            <w:proofErr w:type="spellStart"/>
            <w:r>
              <w:t>promotionN</w:t>
            </w:r>
            <w:r>
              <w:rPr>
                <w:rFonts w:ascii="Times" w:hAnsi="Times" w:cs="Times"/>
              </w:rPr>
              <w:t>ame</w:t>
            </w:r>
            <w:proofErr w:type="spellEnd"/>
          </w:p>
        </w:tc>
        <w:tc>
          <w:tcPr>
            <w:tcW w:w="6028" w:type="dxa"/>
          </w:tcPr>
          <w:p w14:paraId="1E843C85" w14:textId="4F54534F" w:rsidR="00F65A9A" w:rsidRDefault="00F65A9A" w:rsidP="00F65A9A">
            <w:pPr>
              <w:ind w:firstLineChars="0" w:firstLine="0"/>
            </w:pPr>
            <w:r>
              <w:rPr>
                <w:rFonts w:hint="eastAsia"/>
              </w:rPr>
              <w:t>促销活动名称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若在某</w:t>
            </w:r>
            <w:proofErr w:type="gramStart"/>
            <w:r>
              <w:rPr>
                <w:rFonts w:hint="eastAsia"/>
              </w:rPr>
              <w:t>电商无促销</w:t>
            </w:r>
            <w:proofErr w:type="gramEnd"/>
            <w:r>
              <w:rPr>
                <w:rFonts w:hint="eastAsia"/>
              </w:rPr>
              <w:t>活动，此值为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NULL</w:t>
            </w:r>
            <w:proofErr w:type="gramStart"/>
            <w:r>
              <w:t>”</w:t>
            </w:r>
            <w:proofErr w:type="gramEnd"/>
          </w:p>
        </w:tc>
      </w:tr>
      <w:tr w:rsidR="00EB50C3" w14:paraId="3E376475" w14:textId="77777777" w:rsidTr="00F65A9A">
        <w:tc>
          <w:tcPr>
            <w:tcW w:w="2268" w:type="dxa"/>
          </w:tcPr>
          <w:p w14:paraId="3EECF201" w14:textId="48B7A3E8" w:rsidR="00EB50C3" w:rsidRDefault="00EB50C3" w:rsidP="00EB50C3">
            <w:pPr>
              <w:ind w:firstLineChars="0" w:firstLine="0"/>
            </w:pPr>
            <w:proofErr w:type="spellStart"/>
            <w:r>
              <w:rPr>
                <w:rFonts w:hint="eastAsia"/>
              </w:rPr>
              <w:t>bookLink</w:t>
            </w:r>
            <w:proofErr w:type="spellEnd"/>
          </w:p>
        </w:tc>
        <w:tc>
          <w:tcPr>
            <w:tcW w:w="6028" w:type="dxa"/>
          </w:tcPr>
          <w:p w14:paraId="230CD440" w14:textId="4817C5E9" w:rsidR="00EB50C3" w:rsidRDefault="00EB50C3" w:rsidP="00EB50C3">
            <w:pPr>
              <w:ind w:firstLineChars="0" w:firstLine="0"/>
            </w:pPr>
            <w:r w:rsidRPr="007B1498">
              <w:t>书籍在电商网站的地址链接</w:t>
            </w:r>
          </w:p>
        </w:tc>
      </w:tr>
    </w:tbl>
    <w:p w14:paraId="31E395A9" w14:textId="77777777" w:rsidR="00ED4AE8" w:rsidRDefault="001B2E34" w:rsidP="001B2E34">
      <w:pPr>
        <w:ind w:firstLine="480"/>
      </w:pPr>
      <w:r>
        <w:rPr>
          <w:rFonts w:hint="eastAsia"/>
        </w:rPr>
        <w:t>举例</w:t>
      </w:r>
      <w:r>
        <w:t>:</w:t>
      </w:r>
    </w:p>
    <w:p w14:paraId="271E79D9" w14:textId="02F141F3" w:rsidR="00ED4AE8" w:rsidRDefault="001B2E34" w:rsidP="00ED4AE8">
      <w:pPr>
        <w:ind w:firstLineChars="0" w:firstLine="0"/>
      </w:pPr>
      <w:r>
        <w:rPr>
          <w:rFonts w:hint="eastAsia"/>
        </w:rPr>
        <w:t>{</w:t>
      </w:r>
    </w:p>
    <w:p w14:paraId="31B56FEB" w14:textId="77777777" w:rsidR="00ED4AE8" w:rsidRDefault="001C36B2" w:rsidP="001B2E34">
      <w:pPr>
        <w:ind w:firstLine="480"/>
      </w:pPr>
      <w:r>
        <w:t>“</w:t>
      </w:r>
      <w:r w:rsidR="001B2E34">
        <w:t>JingDong</w:t>
      </w:r>
      <w:proofErr w:type="gramStart"/>
      <w:r>
        <w:t>”:</w:t>
      </w:r>
      <w:proofErr w:type="gramEnd"/>
      <w:r>
        <w:t>{“curentPrice”:”42.8”,”discount”:”63”,”promotionID”:”PBxxx”,”promotionName”:”xxx”,”bookLink”:”</w:t>
      </w:r>
      <w:hyperlink r:id="rId13" w:history="1">
        <w:r w:rsidRPr="00C02F7A">
          <w:rPr>
            <w:rStyle w:val="af0"/>
          </w:rPr>
          <w:t>http://xxxx</w:t>
        </w:r>
      </w:hyperlink>
      <w:r>
        <w:t>”}</w:t>
      </w:r>
      <w:r w:rsidR="00ED4AE8">
        <w:t>,</w:t>
      </w:r>
    </w:p>
    <w:p w14:paraId="3FB2BE26" w14:textId="18935886" w:rsidR="001B2E34" w:rsidRDefault="001C36B2" w:rsidP="001B2E34">
      <w:pPr>
        <w:ind w:firstLine="480"/>
      </w:pPr>
      <w:r>
        <w:t>“DangDang</w:t>
      </w:r>
      <w:proofErr w:type="gramStart"/>
      <w:r>
        <w:t>”:</w:t>
      </w:r>
      <w:proofErr w:type="gramEnd"/>
      <w:r>
        <w:t>{“curentPrice”:”42.8”,”discount”:”84”,”promotionID”:”GB</w:t>
      </w:r>
      <w:r w:rsidR="004E553E">
        <w:t>yyy</w:t>
      </w:r>
      <w:r>
        <w:t>”,”promotionName”:”</w:t>
      </w:r>
      <w:r w:rsidR="004E553E" w:rsidRPr="004E553E">
        <w:t xml:space="preserve"> </w:t>
      </w:r>
      <w:proofErr w:type="spellStart"/>
      <w:r w:rsidR="004E553E">
        <w:t>yyy</w:t>
      </w:r>
      <w:proofErr w:type="spellEnd"/>
      <w:r>
        <w:t>”,”</w:t>
      </w:r>
      <w:proofErr w:type="spellStart"/>
      <w:r>
        <w:t>bookLink</w:t>
      </w:r>
      <w:proofErr w:type="spellEnd"/>
      <w:r>
        <w:t>”:”</w:t>
      </w:r>
      <w:hyperlink r:id="rId14" w:history="1">
        <w:r w:rsidRPr="00C02F7A">
          <w:rPr>
            <w:rStyle w:val="af0"/>
          </w:rPr>
          <w:t>http://</w:t>
        </w:r>
        <w:r w:rsidR="004E553E" w:rsidRPr="004E553E">
          <w:t xml:space="preserve"> </w:t>
        </w:r>
        <w:r w:rsidR="004E553E">
          <w:t>yyy</w:t>
        </w:r>
      </w:hyperlink>
      <w:r>
        <w:t>”</w:t>
      </w:r>
      <w:r w:rsidR="00ED4AE8">
        <w:t>}</w:t>
      </w:r>
    </w:p>
    <w:p w14:paraId="67B7D176" w14:textId="11EB9255" w:rsidR="00ED4AE8" w:rsidRDefault="00ED4AE8" w:rsidP="00ED4AE8">
      <w:pPr>
        <w:ind w:firstLineChars="0" w:firstLine="0"/>
      </w:pPr>
      <w:r>
        <w:t>}</w:t>
      </w:r>
    </w:p>
    <w:p w14:paraId="75CA06BA" w14:textId="01ADD210" w:rsidR="00CE0916" w:rsidRDefault="00F024B5" w:rsidP="00F024B5">
      <w:pPr>
        <w:pStyle w:val="1"/>
      </w:pPr>
      <w:r>
        <w:rPr>
          <w:rFonts w:hint="eastAsia"/>
        </w:rPr>
        <w:t>优惠活动详情</w:t>
      </w:r>
    </w:p>
    <w:p w14:paraId="443D9530" w14:textId="764D3464" w:rsidR="00924F47" w:rsidRDefault="00924F47" w:rsidP="00924F47">
      <w:pPr>
        <w:pStyle w:val="a"/>
      </w:pPr>
      <w:r>
        <w:t>优惠活动详情请求</w:t>
      </w:r>
    </w:p>
    <w:p w14:paraId="330D2912" w14:textId="007A4DCF" w:rsidR="00332649" w:rsidRDefault="00332649" w:rsidP="00A93FFE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方式：</w:t>
      </w:r>
      <w:ins w:id="66" w:author="han" w:date="2016-06-25T18:52:00Z">
        <w:r w:rsidR="00E22324">
          <w:t>get</w:t>
        </w:r>
      </w:ins>
      <w:del w:id="67" w:author="han" w:date="2016-06-25T18:52:00Z">
        <w:r w:rsidDel="00E22324">
          <w:rPr>
            <w:rFonts w:hint="eastAsia"/>
          </w:rPr>
          <w:delText>Post</w:delText>
        </w:r>
      </w:del>
    </w:p>
    <w:p w14:paraId="1AED5A27" w14:textId="4E688837" w:rsidR="00332649" w:rsidRPr="00DC57E7" w:rsidRDefault="00332649" w:rsidP="00A93FFE">
      <w:pPr>
        <w:pStyle w:val="a8"/>
        <w:numPr>
          <w:ilvl w:val="0"/>
          <w:numId w:val="12"/>
        </w:numPr>
        <w:ind w:firstLineChars="0"/>
      </w:pPr>
      <w:r>
        <w:t>服务器</w:t>
      </w:r>
      <w:r>
        <w:t>URL</w:t>
      </w:r>
      <w:r>
        <w:t>：</w:t>
      </w:r>
      <w:ins w:id="68" w:author="han" w:date="2016-06-25T18:51:00Z">
        <w:r w:rsidR="002666DF">
          <w:rPr>
            <w:rFonts w:hint="eastAsia"/>
          </w:rPr>
          <w:t>/promotion/detail/</w:t>
        </w:r>
      </w:ins>
    </w:p>
    <w:p w14:paraId="1EA85001" w14:textId="77777777" w:rsidR="00332649" w:rsidRPr="004C6ADE" w:rsidRDefault="00332649" w:rsidP="00A93FFE">
      <w:pPr>
        <w:pStyle w:val="a8"/>
        <w:numPr>
          <w:ilvl w:val="0"/>
          <w:numId w:val="12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32649" w14:paraId="12A71981" w14:textId="77777777" w:rsidTr="009E7F9A">
        <w:tc>
          <w:tcPr>
            <w:tcW w:w="4148" w:type="dxa"/>
          </w:tcPr>
          <w:p w14:paraId="3A11F4EE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lastRenderedPageBreak/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5DEE1BA3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32649" w14:paraId="29EC0334" w14:textId="77777777" w:rsidTr="009E7F9A">
        <w:trPr>
          <w:trHeight w:val="437"/>
        </w:trPr>
        <w:tc>
          <w:tcPr>
            <w:tcW w:w="4148" w:type="dxa"/>
          </w:tcPr>
          <w:p w14:paraId="2F8A22CF" w14:textId="77777777" w:rsidR="00332649" w:rsidRDefault="00332649" w:rsidP="009E7F9A">
            <w:pPr>
              <w:ind w:firstLineChars="0" w:firstLine="0"/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61663AD6" w14:textId="77777777" w:rsidR="00332649" w:rsidRDefault="00332649" w:rsidP="009E7F9A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</w:tbl>
    <w:p w14:paraId="14341FF7" w14:textId="0BAE181C" w:rsidR="00924F47" w:rsidRDefault="00924F47" w:rsidP="00924F47">
      <w:pPr>
        <w:pStyle w:val="a"/>
      </w:pPr>
      <w:r>
        <w:t>优惠活动</w:t>
      </w:r>
      <w:r w:rsidR="0097003D">
        <w:t>详情</w:t>
      </w:r>
      <w:r>
        <w:t>响应</w:t>
      </w:r>
    </w:p>
    <w:p w14:paraId="50D42E0F" w14:textId="5D3A50A9" w:rsidR="00F024B5" w:rsidRDefault="00924F47" w:rsidP="009015B1">
      <w:pPr>
        <w:ind w:firstLine="480"/>
      </w:pPr>
      <w:r>
        <w:t>服务器返回</w:t>
      </w:r>
      <w:proofErr w:type="spellStart"/>
      <w:r>
        <w:t>Json</w:t>
      </w:r>
      <w:proofErr w:type="spellEnd"/>
      <w:r w:rsidR="0097003D">
        <w:t>数组形式的</w:t>
      </w:r>
      <w:proofErr w:type="gramStart"/>
      <w:r w:rsidR="0097003D">
        <w:t>某活动</w:t>
      </w:r>
      <w:proofErr w:type="gramEnd"/>
      <w:r w:rsidR="0097003D">
        <w:t>的书籍列表</w:t>
      </w:r>
      <w:r w:rsidR="0097003D">
        <w:rPr>
          <w:rFonts w:hint="eastAsia"/>
        </w:rPr>
        <w:t>（</w:t>
      </w:r>
      <w:r w:rsidR="0097003D">
        <w:t>暂定</w:t>
      </w:r>
      <w:r w:rsidR="0097003D">
        <w:rPr>
          <w:rFonts w:hint="eastAsia"/>
        </w:rPr>
        <w:t>20</w:t>
      </w:r>
      <w:r w:rsidR="0097003D">
        <w:rPr>
          <w:rFonts w:hint="eastAsia"/>
        </w:rPr>
        <w:t>本</w:t>
      </w:r>
      <w:r w:rsidR="00FF57DB">
        <w:rPr>
          <w:rFonts w:hint="eastAsia"/>
        </w:rPr>
        <w:t>，</w:t>
      </w:r>
      <w:r w:rsidR="00EB50C3">
        <w:rPr>
          <w:rFonts w:hint="eastAsia"/>
        </w:rPr>
        <w:t>若用户</w:t>
      </w:r>
      <w:proofErr w:type="gramStart"/>
      <w:r w:rsidR="00EB50C3">
        <w:rPr>
          <w:rFonts w:hint="eastAsia"/>
        </w:rPr>
        <w:t>有关注</w:t>
      </w:r>
      <w:proofErr w:type="gramEnd"/>
      <w:r w:rsidR="00EB50C3">
        <w:rPr>
          <w:rFonts w:hint="eastAsia"/>
        </w:rPr>
        <w:t>的书籍类别</w:t>
      </w:r>
      <w:r w:rsidR="00EB50C3">
        <w:rPr>
          <w:rFonts w:hint="eastAsia"/>
        </w:rPr>
        <w:t>/</w:t>
      </w:r>
      <w:r w:rsidR="00EB50C3">
        <w:rPr>
          <w:rFonts w:hint="eastAsia"/>
        </w:rPr>
        <w:t>书籍，则返回参加活动的此种类别、书籍。否</w:t>
      </w:r>
      <w:r w:rsidR="00354BEA">
        <w:rPr>
          <w:rFonts w:hint="eastAsia"/>
        </w:rPr>
        <w:t>则随机返回</w:t>
      </w:r>
      <w:r w:rsidR="0097003D">
        <w:rPr>
          <w:rFonts w:hint="eastAsia"/>
        </w:rPr>
        <w:t>）</w:t>
      </w:r>
      <w:r>
        <w:rPr>
          <w:rFonts w:hint="eastAsia"/>
        </w:rPr>
        <w:t>，</w:t>
      </w:r>
      <w:r>
        <w:t>列表中每个数据项的内容</w:t>
      </w:r>
      <w:r w:rsidR="00DC5B1E">
        <w:t>为书籍信息表</w:t>
      </w:r>
      <w:r w:rsidR="00DC5B1E">
        <w:rPr>
          <w:rFonts w:hint="eastAsia"/>
        </w:rPr>
        <w:t>。（</w:t>
      </w:r>
      <w:r w:rsidR="00DC5B1E">
        <w:t>参见</w:t>
      </w:r>
      <w:r w:rsidR="00DC5B1E">
        <w:fldChar w:fldCharType="begin"/>
      </w:r>
      <w:r w:rsidR="00DC5B1E">
        <w:instrText xml:space="preserve"> REF _Ref453663830 \r \h </w:instrText>
      </w:r>
      <w:r w:rsidR="00DC5B1E">
        <w:fldChar w:fldCharType="separate"/>
      </w:r>
      <w:r w:rsidR="00DC5B1E">
        <w:t>6.2.1</w:t>
      </w:r>
      <w:r w:rsidR="00DC5B1E">
        <w:fldChar w:fldCharType="end"/>
      </w:r>
      <w:r w:rsidR="00CF4DC6">
        <w:rPr>
          <w:rFonts w:hint="eastAsia"/>
        </w:rPr>
        <w:t>，</w:t>
      </w:r>
      <w:r w:rsidR="00CF4DC6">
        <w:t>此处不再赘述</w:t>
      </w:r>
      <w:r w:rsidR="00DC5B1E">
        <w:rPr>
          <w:rFonts w:hint="eastAsia"/>
        </w:rPr>
        <w:t>）</w:t>
      </w:r>
    </w:p>
    <w:p w14:paraId="21355523" w14:textId="61197C04" w:rsidR="00CF4DC6" w:rsidRDefault="00CF4DC6" w:rsidP="00CF4DC6">
      <w:pPr>
        <w:pStyle w:val="1"/>
      </w:pPr>
      <w:r>
        <w:rPr>
          <w:rFonts w:hint="eastAsia"/>
        </w:rPr>
        <w:t>主页中的搜索</w:t>
      </w:r>
    </w:p>
    <w:p w14:paraId="0E3DDE32" w14:textId="2A84F372" w:rsidR="001C08EB" w:rsidRDefault="001C08EB" w:rsidP="001C08EB">
      <w:pPr>
        <w:pStyle w:val="a"/>
      </w:pPr>
      <w:r>
        <w:rPr>
          <w:rFonts w:hint="eastAsia"/>
        </w:rPr>
        <w:t>搜索请求</w:t>
      </w:r>
    </w:p>
    <w:p w14:paraId="23C3DD4E" w14:textId="02169329" w:rsidR="001C08EB" w:rsidRDefault="001C08EB" w:rsidP="001C08EB">
      <w:pPr>
        <w:ind w:firstLine="480"/>
      </w:pPr>
      <w:r>
        <w:t>用户可在主页进行书名搜索</w:t>
      </w:r>
      <w:r>
        <w:rPr>
          <w:rFonts w:hint="eastAsia"/>
        </w:rPr>
        <w:t>，</w:t>
      </w:r>
      <w:r>
        <w:t>查找指定书籍的相关活动和价格信息</w:t>
      </w:r>
    </w:p>
    <w:p w14:paraId="404FAD4A" w14:textId="42CE8436" w:rsidR="0081539A" w:rsidRDefault="0081539A" w:rsidP="00A93FFE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方式：</w:t>
      </w:r>
      <w:ins w:id="69" w:author="han" w:date="2016-06-25T18:53:00Z">
        <w:r w:rsidR="00EC3B5F">
          <w:rPr>
            <w:rFonts w:hint="eastAsia"/>
          </w:rPr>
          <w:t>get</w:t>
        </w:r>
      </w:ins>
      <w:del w:id="70" w:author="han" w:date="2016-06-25T18:53:00Z">
        <w:r w:rsidDel="00EC3B5F">
          <w:rPr>
            <w:rFonts w:hint="eastAsia"/>
          </w:rPr>
          <w:delText>Post</w:delText>
        </w:r>
      </w:del>
    </w:p>
    <w:p w14:paraId="4BB7CDB1" w14:textId="07B2D7E6" w:rsidR="0081539A" w:rsidRPr="00DC57E7" w:rsidRDefault="0081539A" w:rsidP="00A93FFE">
      <w:pPr>
        <w:pStyle w:val="a8"/>
        <w:numPr>
          <w:ilvl w:val="0"/>
          <w:numId w:val="13"/>
        </w:numPr>
        <w:ind w:firstLineChars="0"/>
      </w:pPr>
      <w:r>
        <w:t>服务器</w:t>
      </w:r>
      <w:r>
        <w:t>URL</w:t>
      </w:r>
      <w:r>
        <w:t>：</w:t>
      </w:r>
      <w:ins w:id="71" w:author="han" w:date="2016-06-25T18:53:00Z">
        <w:r w:rsidR="00EC3B5F">
          <w:rPr>
            <w:rFonts w:hint="eastAsia"/>
          </w:rPr>
          <w:t>/search/home/</w:t>
        </w:r>
      </w:ins>
    </w:p>
    <w:p w14:paraId="655AE906" w14:textId="77777777" w:rsidR="0081539A" w:rsidRPr="004C6ADE" w:rsidRDefault="0081539A" w:rsidP="00A93FFE">
      <w:pPr>
        <w:pStyle w:val="a8"/>
        <w:numPr>
          <w:ilvl w:val="0"/>
          <w:numId w:val="13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1539A" w14:paraId="2E76045E" w14:textId="77777777" w:rsidTr="009E7F9A">
        <w:tc>
          <w:tcPr>
            <w:tcW w:w="4148" w:type="dxa"/>
          </w:tcPr>
          <w:p w14:paraId="6BAA7055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04A44EF7" w14:textId="77777777" w:rsidR="0081539A" w:rsidRDefault="0081539A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81539A" w14:paraId="1C47BE5A" w14:textId="77777777" w:rsidTr="009E7F9A">
        <w:tc>
          <w:tcPr>
            <w:tcW w:w="4148" w:type="dxa"/>
          </w:tcPr>
          <w:p w14:paraId="39022FEE" w14:textId="77777777" w:rsidR="0081539A" w:rsidRDefault="0081539A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bookName</w:t>
            </w:r>
            <w:proofErr w:type="spellEnd"/>
          </w:p>
        </w:tc>
        <w:tc>
          <w:tcPr>
            <w:tcW w:w="4148" w:type="dxa"/>
          </w:tcPr>
          <w:p w14:paraId="23F5804D" w14:textId="77777777" w:rsidR="0081539A" w:rsidRDefault="0081539A" w:rsidP="009E7F9A">
            <w:pPr>
              <w:ind w:firstLineChars="0" w:firstLine="0"/>
            </w:pPr>
            <w:r>
              <w:t>目标书名</w:t>
            </w:r>
          </w:p>
        </w:tc>
      </w:tr>
    </w:tbl>
    <w:p w14:paraId="497C16A2" w14:textId="33D5950D" w:rsidR="001C08EB" w:rsidRDefault="001C08EB" w:rsidP="001C08EB">
      <w:pPr>
        <w:pStyle w:val="a"/>
      </w:pPr>
      <w:r>
        <w:rPr>
          <w:rFonts w:hint="eastAsia"/>
        </w:rPr>
        <w:t>搜索响应</w:t>
      </w:r>
    </w:p>
    <w:p w14:paraId="261F6773" w14:textId="1E3D1E30" w:rsidR="001C08EB" w:rsidRDefault="001C08EB" w:rsidP="001C08EB">
      <w:pPr>
        <w:ind w:firstLine="480"/>
      </w:pPr>
      <w:r>
        <w:rPr>
          <w:rFonts w:hint="eastAsia"/>
        </w:rPr>
        <w:t>服务器返回书籍的比价列表</w:t>
      </w:r>
      <w:r w:rsidR="00452559">
        <w:rPr>
          <w:rFonts w:hint="eastAsia"/>
        </w:rPr>
        <w:t>。（详见</w:t>
      </w:r>
      <w:r w:rsidR="00452559">
        <w:fldChar w:fldCharType="begin"/>
      </w:r>
      <w:r w:rsidR="00452559">
        <w:instrText xml:space="preserve"> </w:instrText>
      </w:r>
      <w:r w:rsidR="00452559">
        <w:rPr>
          <w:rFonts w:hint="eastAsia"/>
        </w:rPr>
        <w:instrText>REF _Ref453664249 \r \h</w:instrText>
      </w:r>
      <w:r w:rsidR="00452559">
        <w:instrText xml:space="preserve"> </w:instrText>
      </w:r>
      <w:r w:rsidR="00452559">
        <w:fldChar w:fldCharType="separate"/>
      </w:r>
      <w:r w:rsidR="00452559">
        <w:t>6.2.2</w:t>
      </w:r>
      <w:r w:rsidR="00452559">
        <w:fldChar w:fldCharType="end"/>
      </w:r>
      <w:r w:rsidR="00452559">
        <w:t>节</w:t>
      </w:r>
      <w:r w:rsidR="00452559">
        <w:rPr>
          <w:rFonts w:hint="eastAsia"/>
        </w:rPr>
        <w:t>，</w:t>
      </w:r>
      <w:r w:rsidR="00452559">
        <w:t>此处不再赘述</w:t>
      </w:r>
      <w:r w:rsidR="00452559">
        <w:rPr>
          <w:rFonts w:hint="eastAsia"/>
        </w:rPr>
        <w:t>）</w:t>
      </w:r>
    </w:p>
    <w:p w14:paraId="212FFA27" w14:textId="77777777" w:rsidR="003C4D8F" w:rsidRDefault="003C4D8F" w:rsidP="003C4D8F">
      <w:pPr>
        <w:pStyle w:val="1"/>
      </w:pPr>
      <w:r>
        <w:rPr>
          <w:rFonts w:hint="eastAsia"/>
        </w:rPr>
        <w:t>收藏</w:t>
      </w:r>
    </w:p>
    <w:p w14:paraId="489C692F" w14:textId="77777777" w:rsidR="003C4D8F" w:rsidRDefault="003C4D8F" w:rsidP="003C4D8F">
      <w:pPr>
        <w:pStyle w:val="a"/>
      </w:pPr>
      <w:r>
        <w:rPr>
          <w:rFonts w:hint="eastAsia"/>
        </w:rPr>
        <w:t>添加收藏类别</w:t>
      </w:r>
    </w:p>
    <w:p w14:paraId="337C00B3" w14:textId="77777777" w:rsidR="003C4D8F" w:rsidRDefault="003C4D8F" w:rsidP="003C4D8F">
      <w:pPr>
        <w:pStyle w:val="a0"/>
      </w:pPr>
      <w:r>
        <w:rPr>
          <w:rFonts w:hint="eastAsia"/>
        </w:rPr>
        <w:t>添加收藏类别请求</w:t>
      </w:r>
    </w:p>
    <w:p w14:paraId="37339796" w14:textId="77777777" w:rsidR="003C4D8F" w:rsidRDefault="003C4D8F" w:rsidP="00A93FFE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14B370C" w14:textId="2D34B48C" w:rsidR="003C4D8F" w:rsidRPr="00DC57E7" w:rsidRDefault="003C4D8F" w:rsidP="00A93FFE">
      <w:pPr>
        <w:pStyle w:val="a8"/>
        <w:numPr>
          <w:ilvl w:val="0"/>
          <w:numId w:val="11"/>
        </w:numPr>
        <w:ind w:firstLineChars="0"/>
      </w:pPr>
      <w:r>
        <w:t>服务器</w:t>
      </w:r>
      <w:r>
        <w:t>URL</w:t>
      </w:r>
      <w:r>
        <w:t>：</w:t>
      </w:r>
      <w:ins w:id="72" w:author="han" w:date="2016-06-25T18:53:00Z">
        <w:r w:rsidR="00FA3141">
          <w:rPr>
            <w:rFonts w:hint="eastAsia"/>
          </w:rPr>
          <w:t>/favorite/category/</w:t>
        </w:r>
      </w:ins>
      <w:ins w:id="73" w:author="han" w:date="2016-06-25T18:56:00Z">
        <w:r w:rsidR="003554A3">
          <w:t>add/</w:t>
        </w:r>
      </w:ins>
    </w:p>
    <w:p w14:paraId="4D8BB43B" w14:textId="77777777" w:rsidR="003C4D8F" w:rsidRPr="004C6ADE" w:rsidRDefault="003C4D8F" w:rsidP="00A93FFE">
      <w:pPr>
        <w:pStyle w:val="a8"/>
        <w:numPr>
          <w:ilvl w:val="0"/>
          <w:numId w:val="11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697CD19" w14:textId="77777777" w:rsidTr="009E7F9A">
        <w:tc>
          <w:tcPr>
            <w:tcW w:w="4148" w:type="dxa"/>
          </w:tcPr>
          <w:p w14:paraId="038E125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lastRenderedPageBreak/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C62D524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1014911D" w14:textId="77777777" w:rsidTr="009E7F9A">
        <w:trPr>
          <w:trHeight w:val="437"/>
        </w:trPr>
        <w:tc>
          <w:tcPr>
            <w:tcW w:w="4148" w:type="dxa"/>
          </w:tcPr>
          <w:p w14:paraId="38A41E36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0B27C74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4CF59084" w14:textId="77777777" w:rsidTr="009E7F9A">
        <w:tc>
          <w:tcPr>
            <w:tcW w:w="4148" w:type="dxa"/>
          </w:tcPr>
          <w:p w14:paraId="000FC05C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77532D16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类别列表</w:t>
            </w:r>
          </w:p>
        </w:tc>
      </w:tr>
    </w:tbl>
    <w:p w14:paraId="03B5F23F" w14:textId="77777777" w:rsidR="003C4D8F" w:rsidRDefault="003C4D8F" w:rsidP="003C4D8F">
      <w:pPr>
        <w:pStyle w:val="a1"/>
      </w:pPr>
      <w:r>
        <w:rPr>
          <w:rFonts w:hint="eastAsia"/>
        </w:rPr>
        <w:t>类别列表</w:t>
      </w:r>
    </w:p>
    <w:p w14:paraId="761B09A4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包含了若干个类别名</w:t>
      </w:r>
      <w:r>
        <w:rPr>
          <w:rFonts w:hint="eastAsia"/>
        </w:rPr>
        <w:t>。</w:t>
      </w:r>
    </w:p>
    <w:p w14:paraId="064DBF9C" w14:textId="77777777" w:rsidR="003C4D8F" w:rsidRDefault="003C4D8F" w:rsidP="003C4D8F">
      <w:pPr>
        <w:pStyle w:val="a0"/>
      </w:pPr>
      <w:r>
        <w:rPr>
          <w:rFonts w:hint="eastAsia"/>
        </w:rPr>
        <w:t>添加收藏类别响应</w:t>
      </w:r>
    </w:p>
    <w:p w14:paraId="6FBC6DDB" w14:textId="77777777" w:rsidR="003C4D8F" w:rsidRPr="00B4464E" w:rsidRDefault="003C4D8F" w:rsidP="003C4D8F">
      <w:pPr>
        <w:ind w:firstLine="480"/>
      </w:pPr>
      <w:r w:rsidRPr="00C82CF3">
        <w:rPr>
          <w:highlight w:val="yellow"/>
        </w:rPr>
        <w:t>指示添加类别的请求处理结果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2ACF4E84" w14:textId="77777777" w:rsidR="003C4D8F" w:rsidRDefault="003C4D8F" w:rsidP="003C4D8F">
      <w:pPr>
        <w:pStyle w:val="a"/>
      </w:pPr>
      <w:r>
        <w:rPr>
          <w:rFonts w:hint="eastAsia"/>
        </w:rPr>
        <w:t>添加收藏书籍</w:t>
      </w:r>
    </w:p>
    <w:p w14:paraId="6E03DD6A" w14:textId="77777777" w:rsidR="003C4D8F" w:rsidRDefault="003C4D8F" w:rsidP="003C4D8F">
      <w:pPr>
        <w:pStyle w:val="a0"/>
      </w:pPr>
      <w:r>
        <w:rPr>
          <w:rFonts w:hint="eastAsia"/>
        </w:rPr>
        <w:t>添加收藏书籍请求</w:t>
      </w:r>
    </w:p>
    <w:p w14:paraId="255225F1" w14:textId="77777777" w:rsidR="003C4D8F" w:rsidRDefault="003C4D8F" w:rsidP="00A93FF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5B8660E5" w14:textId="30589EAC" w:rsidR="003C4D8F" w:rsidRPr="00DC57E7" w:rsidRDefault="003C4D8F" w:rsidP="00A93FFE">
      <w:pPr>
        <w:pStyle w:val="a8"/>
        <w:numPr>
          <w:ilvl w:val="0"/>
          <w:numId w:val="14"/>
        </w:numPr>
        <w:ind w:firstLineChars="0"/>
      </w:pPr>
      <w:r>
        <w:t>服务器</w:t>
      </w:r>
      <w:r>
        <w:t>URL</w:t>
      </w:r>
      <w:r>
        <w:t>：</w:t>
      </w:r>
      <w:ins w:id="74" w:author="han" w:date="2016-06-25T18:54:00Z">
        <w:r w:rsidR="001C2918">
          <w:rPr>
            <w:rFonts w:hint="eastAsia"/>
          </w:rPr>
          <w:t>/favorite</w:t>
        </w:r>
        <w:r w:rsidR="001C2918">
          <w:t>/book/</w:t>
        </w:r>
      </w:ins>
      <w:ins w:id="75" w:author="han" w:date="2016-06-25T18:56:00Z">
        <w:r w:rsidR="00B61AE6">
          <w:t>add/</w:t>
        </w:r>
      </w:ins>
    </w:p>
    <w:p w14:paraId="4D4022EF" w14:textId="77777777" w:rsidR="003C4D8F" w:rsidRPr="004C6ADE" w:rsidRDefault="003C4D8F" w:rsidP="00A93FFE">
      <w:pPr>
        <w:pStyle w:val="a8"/>
        <w:numPr>
          <w:ilvl w:val="0"/>
          <w:numId w:val="14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74BBA370" w14:textId="77777777" w:rsidTr="009E7F9A">
        <w:tc>
          <w:tcPr>
            <w:tcW w:w="4148" w:type="dxa"/>
          </w:tcPr>
          <w:p w14:paraId="3088FA53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1F8114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3A13CD0A" w14:textId="77777777" w:rsidTr="009E7F9A">
        <w:trPr>
          <w:trHeight w:val="437"/>
        </w:trPr>
        <w:tc>
          <w:tcPr>
            <w:tcW w:w="4148" w:type="dxa"/>
          </w:tcPr>
          <w:p w14:paraId="5D79E6F0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289D6AB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06DF1FA" w14:textId="77777777" w:rsidTr="009E7F9A">
        <w:tc>
          <w:tcPr>
            <w:tcW w:w="4148" w:type="dxa"/>
          </w:tcPr>
          <w:p w14:paraId="24ADDB51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3CC36E5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04E8D7E5" w14:textId="77777777" w:rsidR="003C4D8F" w:rsidRDefault="003C4D8F" w:rsidP="003C4D8F">
      <w:pPr>
        <w:pStyle w:val="a1"/>
      </w:pPr>
      <w:r>
        <w:rPr>
          <w:rFonts w:hint="eastAsia"/>
        </w:rPr>
        <w:t>书籍列表</w:t>
      </w:r>
    </w:p>
    <w:p w14:paraId="73AF1806" w14:textId="77777777" w:rsidR="003C4D8F" w:rsidRPr="00B4464E" w:rsidRDefault="003C4D8F" w:rsidP="003C4D8F">
      <w:pPr>
        <w:ind w:firstLine="480"/>
      </w:pPr>
      <w:r>
        <w:t>类别列表中</w:t>
      </w:r>
      <w:r>
        <w:rPr>
          <w:rFonts w:hint="eastAsia"/>
        </w:rPr>
        <w:t>是</w:t>
      </w:r>
      <w:r>
        <w:t>用户请求添加的类别</w:t>
      </w:r>
      <w:r>
        <w:rPr>
          <w:rFonts w:hint="eastAsia"/>
        </w:rPr>
        <w:t>（</w:t>
      </w:r>
      <w:proofErr w:type="gramStart"/>
      <w:r>
        <w:rPr>
          <w:rFonts w:hint="eastAsia"/>
        </w:rPr>
        <w:t>表长</w:t>
      </w:r>
      <w:proofErr w:type="gramEnd"/>
      <w:r>
        <w:rPr>
          <w:rFonts w:hint="eastAsia"/>
        </w:rPr>
        <w:t>&gt;=1</w:t>
      </w:r>
      <w:r>
        <w:rPr>
          <w:rFonts w:hint="eastAsia"/>
        </w:rPr>
        <w:t>），</w:t>
      </w:r>
      <w:proofErr w:type="spellStart"/>
      <w:r>
        <w:t>Json</w:t>
      </w:r>
      <w:proofErr w:type="spellEnd"/>
      <w:r>
        <w:t>数组</w:t>
      </w:r>
      <w:r>
        <w:rPr>
          <w:rFonts w:hint="eastAsia"/>
        </w:rPr>
        <w:t>，</w:t>
      </w:r>
      <w:r>
        <w:t>包含了若干个书名</w:t>
      </w:r>
      <w:r>
        <w:rPr>
          <w:rFonts w:hint="eastAsia"/>
        </w:rPr>
        <w:t>。</w:t>
      </w:r>
    </w:p>
    <w:p w14:paraId="1F3981FD" w14:textId="77777777" w:rsidR="003C4D8F" w:rsidRPr="00506BBB" w:rsidRDefault="003C4D8F" w:rsidP="003C4D8F">
      <w:pPr>
        <w:pStyle w:val="a0"/>
      </w:pPr>
      <w:r>
        <w:rPr>
          <w:rFonts w:hint="eastAsia"/>
        </w:rPr>
        <w:t>添加收藏书籍响应</w:t>
      </w:r>
    </w:p>
    <w:p w14:paraId="7C3C7849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36DF7D42" w14:textId="77777777" w:rsidR="003C4D8F" w:rsidRDefault="003C4D8F" w:rsidP="003C4D8F">
      <w:pPr>
        <w:pStyle w:val="a"/>
      </w:pPr>
      <w:r>
        <w:rPr>
          <w:rFonts w:hint="eastAsia"/>
        </w:rPr>
        <w:t>删除收藏类别</w:t>
      </w:r>
    </w:p>
    <w:p w14:paraId="36D526D1" w14:textId="77777777" w:rsidR="003C4D8F" w:rsidRDefault="003C4D8F" w:rsidP="003C4D8F">
      <w:pPr>
        <w:pStyle w:val="a0"/>
      </w:pPr>
      <w:r>
        <w:rPr>
          <w:rFonts w:hint="eastAsia"/>
        </w:rPr>
        <w:t>删除收藏类别请求</w:t>
      </w:r>
    </w:p>
    <w:p w14:paraId="2A3EF199" w14:textId="77777777" w:rsidR="003C4D8F" w:rsidRDefault="003C4D8F" w:rsidP="00A93FF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4BC753F9" w14:textId="558B40ED" w:rsidR="003C4D8F" w:rsidRPr="00DC57E7" w:rsidRDefault="003C4D8F" w:rsidP="00A93FFE">
      <w:pPr>
        <w:pStyle w:val="a8"/>
        <w:numPr>
          <w:ilvl w:val="0"/>
          <w:numId w:val="15"/>
        </w:numPr>
        <w:ind w:firstLineChars="0"/>
      </w:pPr>
      <w:r>
        <w:t>服务器</w:t>
      </w:r>
      <w:r>
        <w:t>URL</w:t>
      </w:r>
      <w:r>
        <w:t>：</w:t>
      </w:r>
      <w:ins w:id="76" w:author="han" w:date="2016-06-25T18:55:00Z">
        <w:r w:rsidR="0025761E">
          <w:rPr>
            <w:rFonts w:hint="eastAsia"/>
          </w:rPr>
          <w:t>/</w:t>
        </w:r>
      </w:ins>
      <w:ins w:id="77" w:author="han" w:date="2016-06-25T18:54:00Z">
        <w:r w:rsidR="007A601A">
          <w:rPr>
            <w:rFonts w:hint="eastAsia"/>
          </w:rPr>
          <w:t>favorite/</w:t>
        </w:r>
        <w:r w:rsidR="00830AA2">
          <w:t>category/</w:t>
        </w:r>
      </w:ins>
      <w:ins w:id="78" w:author="han" w:date="2016-06-25T18:56:00Z">
        <w:r w:rsidR="002F54AB">
          <w:rPr>
            <w:rFonts w:hint="eastAsia"/>
          </w:rPr>
          <w:t>remove/</w:t>
        </w:r>
      </w:ins>
    </w:p>
    <w:p w14:paraId="38ED45AF" w14:textId="77777777" w:rsidR="003C4D8F" w:rsidRPr="004C6ADE" w:rsidRDefault="003C4D8F" w:rsidP="00A93FFE">
      <w:pPr>
        <w:pStyle w:val="a8"/>
        <w:numPr>
          <w:ilvl w:val="0"/>
          <w:numId w:val="15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6CC2A2A8" w14:textId="77777777" w:rsidTr="009E7F9A">
        <w:tc>
          <w:tcPr>
            <w:tcW w:w="4148" w:type="dxa"/>
          </w:tcPr>
          <w:p w14:paraId="01971655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lastRenderedPageBreak/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1C40607F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73334EE1" w14:textId="77777777" w:rsidTr="009E7F9A">
        <w:trPr>
          <w:trHeight w:val="437"/>
        </w:trPr>
        <w:tc>
          <w:tcPr>
            <w:tcW w:w="4148" w:type="dxa"/>
          </w:tcPr>
          <w:p w14:paraId="01E6E70E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123AC20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3A85DF5B" w14:textId="77777777" w:rsidTr="009E7F9A">
        <w:tc>
          <w:tcPr>
            <w:tcW w:w="4148" w:type="dxa"/>
          </w:tcPr>
          <w:p w14:paraId="1265FCA3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categoryList</w:t>
            </w:r>
            <w:proofErr w:type="spellEnd"/>
          </w:p>
        </w:tc>
        <w:tc>
          <w:tcPr>
            <w:tcW w:w="4148" w:type="dxa"/>
          </w:tcPr>
          <w:p w14:paraId="6D99A618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请求删除的类别列表</w:t>
            </w:r>
          </w:p>
        </w:tc>
      </w:tr>
    </w:tbl>
    <w:p w14:paraId="3CD66A9E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删除收藏类别响应</w:t>
      </w:r>
    </w:p>
    <w:p w14:paraId="08C510F5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0B284D84" w14:textId="77777777" w:rsidR="003C4D8F" w:rsidRDefault="003C4D8F" w:rsidP="003C4D8F">
      <w:pPr>
        <w:pStyle w:val="a"/>
      </w:pPr>
      <w:r>
        <w:rPr>
          <w:rFonts w:hint="eastAsia"/>
        </w:rPr>
        <w:t>删除收藏书籍</w:t>
      </w:r>
    </w:p>
    <w:p w14:paraId="24327182" w14:textId="77777777" w:rsidR="003C4D8F" w:rsidRDefault="003C4D8F" w:rsidP="003C4D8F">
      <w:pPr>
        <w:pStyle w:val="a0"/>
      </w:pPr>
      <w:r>
        <w:rPr>
          <w:rFonts w:hint="eastAsia"/>
        </w:rPr>
        <w:t>删除收藏书籍请求</w:t>
      </w:r>
    </w:p>
    <w:p w14:paraId="3E3956AD" w14:textId="77777777" w:rsidR="003C4D8F" w:rsidRDefault="003C4D8F" w:rsidP="00A93FFE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38BF0B82" w14:textId="1A96B2A8" w:rsidR="003C4D8F" w:rsidRPr="00DC57E7" w:rsidRDefault="003C4D8F" w:rsidP="00A93FFE">
      <w:pPr>
        <w:pStyle w:val="a8"/>
        <w:numPr>
          <w:ilvl w:val="0"/>
          <w:numId w:val="16"/>
        </w:numPr>
        <w:ind w:firstLineChars="0"/>
      </w:pPr>
      <w:r>
        <w:t>服务器</w:t>
      </w:r>
      <w:r>
        <w:t>URL</w:t>
      </w:r>
      <w:r>
        <w:t>：</w:t>
      </w:r>
      <w:ins w:id="79" w:author="han" w:date="2016-06-25T18:57:00Z">
        <w:r w:rsidR="00633486">
          <w:rPr>
            <w:rFonts w:hint="eastAsia"/>
          </w:rPr>
          <w:t>/favorite/</w:t>
        </w:r>
        <w:r w:rsidR="00633486">
          <w:t>book</w:t>
        </w:r>
        <w:r w:rsidR="00633486">
          <w:t>/</w:t>
        </w:r>
        <w:r w:rsidR="00633486">
          <w:rPr>
            <w:rFonts w:hint="eastAsia"/>
          </w:rPr>
          <w:t>remove/</w:t>
        </w:r>
      </w:ins>
    </w:p>
    <w:p w14:paraId="142939D8" w14:textId="77777777" w:rsidR="003C4D8F" w:rsidRPr="004C6ADE" w:rsidRDefault="003C4D8F" w:rsidP="00A93FFE">
      <w:pPr>
        <w:pStyle w:val="a8"/>
        <w:numPr>
          <w:ilvl w:val="0"/>
          <w:numId w:val="16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3C4D8F" w14:paraId="185680F7" w14:textId="77777777" w:rsidTr="009E7F9A">
        <w:tc>
          <w:tcPr>
            <w:tcW w:w="4148" w:type="dxa"/>
          </w:tcPr>
          <w:p w14:paraId="0C9CCF1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76C2557D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3C4D8F" w14:paraId="072D2BA1" w14:textId="77777777" w:rsidTr="009E7F9A">
        <w:trPr>
          <w:trHeight w:val="437"/>
        </w:trPr>
        <w:tc>
          <w:tcPr>
            <w:tcW w:w="4148" w:type="dxa"/>
          </w:tcPr>
          <w:p w14:paraId="499E5494" w14:textId="77777777" w:rsidR="003C4D8F" w:rsidRDefault="003C4D8F" w:rsidP="009E7F9A">
            <w:pPr>
              <w:ind w:firstLineChars="0" w:firstLine="0"/>
            </w:pPr>
            <w:r>
              <w:t>name</w:t>
            </w:r>
          </w:p>
        </w:tc>
        <w:tc>
          <w:tcPr>
            <w:tcW w:w="4148" w:type="dxa"/>
          </w:tcPr>
          <w:p w14:paraId="5A1F8B3B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</w:tr>
      <w:tr w:rsidR="003C4D8F" w14:paraId="0CFC7079" w14:textId="77777777" w:rsidTr="009E7F9A">
        <w:tc>
          <w:tcPr>
            <w:tcW w:w="4148" w:type="dxa"/>
          </w:tcPr>
          <w:p w14:paraId="6AEF871E" w14:textId="77777777" w:rsidR="003C4D8F" w:rsidRDefault="003C4D8F" w:rsidP="009E7F9A">
            <w:pPr>
              <w:ind w:firstLineChars="0" w:firstLine="0"/>
            </w:pPr>
            <w:proofErr w:type="spellStart"/>
            <w:r>
              <w:rPr>
                <w:rFonts w:ascii="Times" w:hAnsi="Times" w:cs="Times"/>
              </w:rPr>
              <w:t>bookList</w:t>
            </w:r>
            <w:proofErr w:type="spellEnd"/>
          </w:p>
        </w:tc>
        <w:tc>
          <w:tcPr>
            <w:tcW w:w="4148" w:type="dxa"/>
          </w:tcPr>
          <w:p w14:paraId="021F7C9E" w14:textId="77777777" w:rsidR="003C4D8F" w:rsidRDefault="003C4D8F" w:rsidP="009E7F9A">
            <w:pPr>
              <w:ind w:firstLineChars="0" w:firstLine="0"/>
            </w:pPr>
            <w:r>
              <w:rPr>
                <w:rFonts w:hint="eastAsia"/>
              </w:rPr>
              <w:t>书籍列表</w:t>
            </w:r>
          </w:p>
        </w:tc>
      </w:tr>
    </w:tbl>
    <w:p w14:paraId="4B7398D7" w14:textId="77777777" w:rsidR="003C4D8F" w:rsidRPr="006E459B" w:rsidRDefault="003C4D8F" w:rsidP="003C4D8F">
      <w:pPr>
        <w:ind w:firstLine="480"/>
      </w:pPr>
    </w:p>
    <w:p w14:paraId="2CBB5A7F" w14:textId="77777777" w:rsidR="003C4D8F" w:rsidRPr="00506BBB" w:rsidRDefault="003C4D8F" w:rsidP="003C4D8F">
      <w:pPr>
        <w:pStyle w:val="a0"/>
      </w:pPr>
      <w:r>
        <w:rPr>
          <w:rFonts w:hint="eastAsia"/>
        </w:rPr>
        <w:t>删除收藏书籍响应</w:t>
      </w:r>
    </w:p>
    <w:p w14:paraId="2A8B81FF" w14:textId="77777777" w:rsidR="003C4D8F" w:rsidRPr="00C82CF3" w:rsidRDefault="003C4D8F" w:rsidP="003C4D8F">
      <w:pPr>
        <w:ind w:firstLine="480"/>
      </w:pPr>
      <w:r>
        <w:rPr>
          <w:highlight w:val="yellow"/>
        </w:rPr>
        <w:t>指示添加收藏书籍</w:t>
      </w:r>
      <w:r w:rsidRPr="00C82CF3">
        <w:rPr>
          <w:highlight w:val="yellow"/>
        </w:rPr>
        <w:t>的请求处理结果</w:t>
      </w:r>
      <w:r w:rsidRPr="00C82CF3">
        <w:rPr>
          <w:rFonts w:hint="eastAsia"/>
          <w:highlight w:val="yellow"/>
        </w:rPr>
        <w:t>，</w:t>
      </w:r>
      <w:r w:rsidRPr="00C82CF3">
        <w:rPr>
          <w:highlight w:val="yellow"/>
        </w:rPr>
        <w:t>内容待定</w:t>
      </w:r>
    </w:p>
    <w:p w14:paraId="5507A41E" w14:textId="77777777" w:rsidR="003C4D8F" w:rsidRPr="003C4D8F" w:rsidRDefault="003C4D8F" w:rsidP="001C08EB">
      <w:pPr>
        <w:ind w:firstLine="480"/>
      </w:pPr>
    </w:p>
    <w:p w14:paraId="3A84E139" w14:textId="4D2851B7" w:rsidR="00307BD8" w:rsidRDefault="001D5B56" w:rsidP="00DC4920">
      <w:pPr>
        <w:pStyle w:val="1"/>
      </w:pPr>
      <w:r>
        <w:t>添加拼购书籍</w:t>
      </w:r>
    </w:p>
    <w:p w14:paraId="4E18215E" w14:textId="4DDFA9DC" w:rsidR="001D5B56" w:rsidRDefault="001D5B56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2437A0D" w14:textId="77777777" w:rsidR="00F13DDD" w:rsidRDefault="001D5B56" w:rsidP="00A93FFE">
      <w:pPr>
        <w:pStyle w:val="a8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添加</w:t>
      </w:r>
      <w:r>
        <w:t>拼购</w:t>
      </w:r>
      <w:r w:rsidR="00F13DDD">
        <w:rPr>
          <w:rFonts w:hint="eastAsia"/>
        </w:rPr>
        <w:t>方式</w:t>
      </w:r>
      <w:proofErr w:type="gramEnd"/>
      <w:r w:rsidR="00F13DDD">
        <w:rPr>
          <w:rFonts w:hint="eastAsia"/>
        </w:rPr>
        <w:t>：</w:t>
      </w:r>
      <w:r w:rsidR="00F13DDD">
        <w:rPr>
          <w:rFonts w:hint="eastAsia"/>
        </w:rPr>
        <w:t>Post</w:t>
      </w:r>
    </w:p>
    <w:p w14:paraId="51AE3AF5" w14:textId="77777777" w:rsidR="00F13DDD" w:rsidRPr="00DC57E7" w:rsidRDefault="00F13DDD" w:rsidP="00A93FFE">
      <w:pPr>
        <w:pStyle w:val="a8"/>
        <w:numPr>
          <w:ilvl w:val="0"/>
          <w:numId w:val="17"/>
        </w:numPr>
        <w:ind w:firstLineChars="0"/>
      </w:pPr>
      <w:r>
        <w:t>服务器</w:t>
      </w:r>
      <w:r>
        <w:t>URL</w:t>
      </w:r>
      <w:r>
        <w:t>：</w:t>
      </w:r>
    </w:p>
    <w:p w14:paraId="2418BAF9" w14:textId="77777777" w:rsidR="00F13DDD" w:rsidRPr="004C6ADE" w:rsidRDefault="00F13DDD" w:rsidP="00A93FFE">
      <w:pPr>
        <w:pStyle w:val="a8"/>
        <w:numPr>
          <w:ilvl w:val="0"/>
          <w:numId w:val="17"/>
        </w:numPr>
        <w:ind w:firstLineChars="0"/>
      </w:pPr>
      <w:r>
        <w:t>b</w:t>
      </w:r>
      <w:r>
        <w:rPr>
          <w:rFonts w:hint="eastAsia"/>
        </w:rPr>
        <w:t>ody</w:t>
      </w:r>
    </w:p>
    <w:tbl>
      <w:tblPr>
        <w:tblStyle w:val="af9"/>
        <w:tblW w:w="0" w:type="auto"/>
        <w:tblInd w:w="-5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F13DDD" w14:paraId="47E60B1C" w14:textId="77777777" w:rsidTr="009E7F9A">
        <w:tc>
          <w:tcPr>
            <w:tcW w:w="4148" w:type="dxa"/>
          </w:tcPr>
          <w:p w14:paraId="63C9A07F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键（</w:t>
            </w:r>
            <w:r>
              <w:rPr>
                <w:rFonts w:hint="eastAsia"/>
              </w:rPr>
              <w:t>key</w:t>
            </w:r>
            <w:r>
              <w:rPr>
                <w:rFonts w:hint="eastAsia"/>
              </w:rPr>
              <w:t>）</w:t>
            </w:r>
          </w:p>
        </w:tc>
        <w:tc>
          <w:tcPr>
            <w:tcW w:w="4148" w:type="dxa"/>
          </w:tcPr>
          <w:p w14:paraId="491F1143" w14:textId="77777777" w:rsidR="00F13DDD" w:rsidRDefault="00F13DDD" w:rsidP="009E7F9A">
            <w:pPr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F13DDD" w14:paraId="40DC2113" w14:textId="77777777" w:rsidTr="009E7F9A">
        <w:tc>
          <w:tcPr>
            <w:tcW w:w="4148" w:type="dxa"/>
          </w:tcPr>
          <w:p w14:paraId="5F450DDB" w14:textId="52393BD7" w:rsidR="00F13DDD" w:rsidRDefault="00F13DDD" w:rsidP="009E7F9A">
            <w:pPr>
              <w:ind w:firstLineChars="0" w:firstLine="0"/>
            </w:pPr>
            <w:r>
              <w:rPr>
                <w:rFonts w:ascii="Times" w:hAnsi="Times" w:cs="Times"/>
              </w:rPr>
              <w:t>name</w:t>
            </w:r>
          </w:p>
        </w:tc>
        <w:tc>
          <w:tcPr>
            <w:tcW w:w="4148" w:type="dxa"/>
          </w:tcPr>
          <w:p w14:paraId="77317ED8" w14:textId="5E53B6D9" w:rsidR="00F13DDD" w:rsidRDefault="00F13DDD" w:rsidP="009E7F9A">
            <w:pPr>
              <w:ind w:firstLineChars="0" w:firstLine="0"/>
            </w:pPr>
            <w:r>
              <w:t>用户名</w:t>
            </w:r>
          </w:p>
        </w:tc>
      </w:tr>
      <w:tr w:rsidR="00F13DDD" w14:paraId="6577773B" w14:textId="77777777" w:rsidTr="009E7F9A">
        <w:tc>
          <w:tcPr>
            <w:tcW w:w="4148" w:type="dxa"/>
          </w:tcPr>
          <w:p w14:paraId="2074841A" w14:textId="2E9DBB68" w:rsidR="00F13DDD" w:rsidRDefault="00F13DDD" w:rsidP="00F13DDD">
            <w:pPr>
              <w:ind w:firstLineChars="0" w:firstLine="0"/>
              <w:rPr>
                <w:rFonts w:ascii="Times" w:hAnsi="Times" w:cs="Times"/>
              </w:rPr>
            </w:pPr>
            <w:proofErr w:type="spellStart"/>
            <w:r>
              <w:t>promotionID</w:t>
            </w:r>
            <w:proofErr w:type="spellEnd"/>
          </w:p>
        </w:tc>
        <w:tc>
          <w:tcPr>
            <w:tcW w:w="4148" w:type="dxa"/>
          </w:tcPr>
          <w:p w14:paraId="30FC989C" w14:textId="742B6057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促销活动</w:t>
            </w:r>
            <w:r>
              <w:rPr>
                <w:rFonts w:hint="eastAsia"/>
              </w:rPr>
              <w:t>ID</w:t>
            </w:r>
          </w:p>
        </w:tc>
      </w:tr>
      <w:tr w:rsidR="00F13DDD" w14:paraId="768DA540" w14:textId="77777777" w:rsidTr="009E7F9A">
        <w:tc>
          <w:tcPr>
            <w:tcW w:w="4148" w:type="dxa"/>
          </w:tcPr>
          <w:p w14:paraId="39DD613E" w14:textId="0233ABA9" w:rsidR="00F13DDD" w:rsidRDefault="00F13DDD" w:rsidP="00F13DDD">
            <w:pPr>
              <w:ind w:firstLineChars="0" w:firstLine="0"/>
            </w:pPr>
            <w:proofErr w:type="spellStart"/>
            <w:r>
              <w:lastRenderedPageBreak/>
              <w:t>bookID</w:t>
            </w:r>
            <w:proofErr w:type="spellEnd"/>
          </w:p>
        </w:tc>
        <w:tc>
          <w:tcPr>
            <w:tcW w:w="4148" w:type="dxa"/>
          </w:tcPr>
          <w:p w14:paraId="7CE84AE1" w14:textId="13451B95" w:rsidR="00F13DDD" w:rsidRDefault="00F13DDD" w:rsidP="00F13DDD">
            <w:pPr>
              <w:ind w:firstLineChars="0" w:firstLine="0"/>
            </w:pPr>
            <w:r>
              <w:rPr>
                <w:rFonts w:hint="eastAsia"/>
              </w:rPr>
              <w:t>书籍</w:t>
            </w:r>
            <w:r>
              <w:rPr>
                <w:rFonts w:hint="eastAsia"/>
              </w:rPr>
              <w:t>ISBN</w:t>
            </w:r>
          </w:p>
        </w:tc>
      </w:tr>
    </w:tbl>
    <w:p w14:paraId="6F1FCCE0" w14:textId="09381697" w:rsidR="001D5B56" w:rsidRDefault="00F13DDD" w:rsidP="001D5B56">
      <w:pPr>
        <w:pStyle w:val="a"/>
      </w:pPr>
      <w:r>
        <w:rPr>
          <w:rFonts w:hint="eastAsia"/>
        </w:rPr>
        <w:t>添加</w:t>
      </w:r>
      <w:r>
        <w:t>拼购书籍</w:t>
      </w:r>
      <w:r>
        <w:rPr>
          <w:rFonts w:hint="eastAsia"/>
        </w:rPr>
        <w:t>请求</w:t>
      </w:r>
    </w:p>
    <w:p w14:paraId="652BB0BE" w14:textId="1F871629" w:rsidR="00F13DDD" w:rsidRDefault="00F13DDD" w:rsidP="00F13DDD">
      <w:pPr>
        <w:ind w:firstLine="480"/>
      </w:pPr>
      <w:r w:rsidRPr="00C82CF3">
        <w:rPr>
          <w:highlight w:val="yellow"/>
        </w:rPr>
        <w:t>内容待定</w:t>
      </w:r>
    </w:p>
    <w:p w14:paraId="2268F752" w14:textId="77777777" w:rsidR="00F13DDD" w:rsidRPr="00F13DDD" w:rsidRDefault="00F13DDD" w:rsidP="00F13DDD">
      <w:pPr>
        <w:ind w:firstLine="480"/>
      </w:pPr>
    </w:p>
    <w:p w14:paraId="603D06AB" w14:textId="77777777" w:rsidR="00F13DDD" w:rsidRPr="00F13DDD" w:rsidRDefault="00F13DDD" w:rsidP="00F13DDD">
      <w:pPr>
        <w:ind w:firstLine="480"/>
      </w:pPr>
    </w:p>
    <w:p w14:paraId="69CCF1B6" w14:textId="2E6BEA96" w:rsidR="00CE0916" w:rsidRPr="00CE0916" w:rsidRDefault="00CE0916" w:rsidP="00CE0916">
      <w:pPr>
        <w:ind w:firstLine="480"/>
      </w:pPr>
    </w:p>
    <w:p w14:paraId="70B7B389" w14:textId="77777777" w:rsidR="00CE0916" w:rsidRPr="00CE0916" w:rsidRDefault="00CE0916" w:rsidP="00CE0916">
      <w:pPr>
        <w:ind w:firstLine="480"/>
      </w:pPr>
    </w:p>
    <w:sectPr w:rsidR="00CE0916" w:rsidRPr="00CE0916" w:rsidSect="009C7A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5CE2F" w14:textId="77777777" w:rsidR="0046408F" w:rsidRDefault="0046408F" w:rsidP="00FD3E00">
      <w:pPr>
        <w:ind w:firstLine="480"/>
      </w:pPr>
      <w:r>
        <w:separator/>
      </w:r>
    </w:p>
  </w:endnote>
  <w:endnote w:type="continuationSeparator" w:id="0">
    <w:p w14:paraId="00148952" w14:textId="77777777" w:rsidR="0046408F" w:rsidRDefault="0046408F" w:rsidP="00FD3E00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A9FB6" w14:textId="77777777" w:rsidR="00C377BB" w:rsidRDefault="00C377B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31EFF" w14:textId="77777777" w:rsidR="00C377BB" w:rsidRDefault="00C377BB">
    <w:pPr>
      <w:pStyle w:val="aa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DC150" w14:textId="77777777" w:rsidR="00C377BB" w:rsidRDefault="00C377B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33287" w14:textId="77777777" w:rsidR="0046408F" w:rsidRDefault="0046408F" w:rsidP="00FD3E00">
      <w:pPr>
        <w:ind w:firstLine="480"/>
      </w:pPr>
      <w:r>
        <w:separator/>
      </w:r>
    </w:p>
  </w:footnote>
  <w:footnote w:type="continuationSeparator" w:id="0">
    <w:p w14:paraId="364371F3" w14:textId="77777777" w:rsidR="0046408F" w:rsidRDefault="0046408F" w:rsidP="00FD3E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B11B4C" w14:textId="77777777" w:rsidR="00C377BB" w:rsidRDefault="00C377BB">
    <w:pPr>
      <w:pStyle w:val="a9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BAE0A7" w14:textId="2DF5AB7B" w:rsidR="00C377BB" w:rsidRPr="008D0628" w:rsidRDefault="00480C1B" w:rsidP="00480C1B">
    <w:pPr>
      <w:pStyle w:val="a9"/>
      <w:ind w:firstLineChars="0" w:firstLine="0"/>
      <w:jc w:val="both"/>
    </w:pPr>
    <w:r w:rsidRPr="00C7593D">
      <w:rPr>
        <w:rFonts w:ascii="宋体" w:hAnsi="宋体" w:cs="宋体" w:hint="eastAsia"/>
        <w:lang w:val="zh-TW"/>
      </w:rPr>
      <w:t>泛在</w:t>
    </w:r>
    <w:r w:rsidRPr="00C7593D">
      <w:rPr>
        <w:rFonts w:ascii="宋体" w:hAnsi="宋体" w:cs="宋体"/>
        <w:lang w:val="zh-TW"/>
      </w:rPr>
      <w:t>无线网络</w:t>
    </w:r>
    <w:r w:rsidRPr="00C7593D">
      <w:rPr>
        <w:rFonts w:ascii="宋体" w:hAnsi="宋体" w:cs="宋体" w:hint="eastAsia"/>
        <w:lang w:val="zh-TW"/>
      </w:rPr>
      <w:t>实验室</w:t>
    </w:r>
    <w:r>
      <w:rPr>
        <w:rFonts w:ascii="宋体" w:hAnsi="宋体" w:cs="宋体"/>
        <w:lang w:val="zh-TW"/>
      </w:rPr>
      <w:t xml:space="preserve">                             </w:t>
    </w:r>
    <w:r w:rsidR="008D0628">
      <w:rPr>
        <w:rFonts w:ascii="宋体" w:hAnsi="宋体" w:cs="宋体"/>
        <w:lang w:val="zh-TW"/>
      </w:rPr>
      <w:t xml:space="preserve">                              </w:t>
    </w:r>
    <w:proofErr w:type="gramStart"/>
    <w:r w:rsidR="002E552F">
      <w:rPr>
        <w:rFonts w:ascii="宋体" w:hAnsi="宋体" w:cs="宋体"/>
        <w:lang w:val="zh-TW"/>
      </w:rPr>
      <w:t>优书购</w:t>
    </w:r>
    <w:proofErr w:type="gramEnd"/>
    <w:r w:rsidR="002E552F">
      <w:rPr>
        <w:rFonts w:ascii="宋体" w:hAnsi="宋体" w:cs="宋体"/>
        <w:lang w:val="zh-TW"/>
      </w:rPr>
      <w:t>App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5875FA" w14:textId="77777777" w:rsidR="00C377BB" w:rsidRDefault="00C377BB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E441F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792172"/>
    <w:multiLevelType w:val="hybridMultilevel"/>
    <w:tmpl w:val="6BF074AE"/>
    <w:lvl w:ilvl="0" w:tplc="686C958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CA36D3C"/>
    <w:multiLevelType w:val="hybridMultilevel"/>
    <w:tmpl w:val="921490AA"/>
    <w:lvl w:ilvl="0" w:tplc="FF0E51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601C1"/>
    <w:multiLevelType w:val="multilevel"/>
    <w:tmpl w:val="E1EA501E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a"/>
      <w:suff w:val="space"/>
      <w:lvlText w:val="%1.%2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a0"/>
      <w:suff w:val="space"/>
      <w:lvlText w:val="%1.%2.%3"/>
      <w:lvlJc w:val="left"/>
      <w:pPr>
        <w:ind w:left="1275" w:hanging="113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a1"/>
      <w:suff w:val="space"/>
      <w:lvlText w:val="%1.%2.%3.%4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ind w:left="623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94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751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807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8787" w:hanging="1700"/>
      </w:pPr>
      <w:rPr>
        <w:rFonts w:hint="eastAsia"/>
      </w:rPr>
    </w:lvl>
  </w:abstractNum>
  <w:abstractNum w:abstractNumId="4" w15:restartNumberingAfterBreak="0">
    <w:nsid w:val="1934196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3B26F1"/>
    <w:multiLevelType w:val="hybridMultilevel"/>
    <w:tmpl w:val="EED27F4E"/>
    <w:lvl w:ilvl="0" w:tplc="4FBC321C">
      <w:start w:val="1"/>
      <w:numFmt w:val="decimal"/>
      <w:pStyle w:val="a2"/>
      <w:suff w:val="space"/>
      <w:lvlText w:val="（%1）"/>
      <w:lvlJc w:val="left"/>
      <w:pPr>
        <w:ind w:left="0" w:firstLine="40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3436149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1F1BE1"/>
    <w:multiLevelType w:val="hybridMultilevel"/>
    <w:tmpl w:val="A3683A1C"/>
    <w:lvl w:ilvl="0" w:tplc="A538F1EA">
      <w:start w:val="1"/>
      <w:numFmt w:val="bullet"/>
      <w:pStyle w:val="a3"/>
      <w:suff w:val="space"/>
      <w:lvlText w:val=""/>
      <w:lvlJc w:val="left"/>
      <w:pPr>
        <w:ind w:left="420" w:hanging="1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68C07B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7ED54E2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1A163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8E67E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F46FD3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0380D28"/>
    <w:multiLevelType w:val="hybridMultilevel"/>
    <w:tmpl w:val="CFAED7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A35EAE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31B41D9"/>
    <w:multiLevelType w:val="hybridMultilevel"/>
    <w:tmpl w:val="9572D1B4"/>
    <w:lvl w:ilvl="0" w:tplc="8904FA98">
      <w:start w:val="1"/>
      <w:numFmt w:val="decimal"/>
      <w:pStyle w:val="2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AD3CB5"/>
    <w:multiLevelType w:val="hybridMultilevel"/>
    <w:tmpl w:val="D0B441AA"/>
    <w:lvl w:ilvl="0" w:tplc="9162E248">
      <w:start w:val="1"/>
      <w:numFmt w:val="bullet"/>
      <w:pStyle w:val="20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09" w:hanging="420"/>
      </w:pPr>
      <w:rPr>
        <w:rFonts w:ascii="Wingdings" w:hAnsi="Wingdings" w:hint="default"/>
      </w:rPr>
    </w:lvl>
  </w:abstractNum>
  <w:abstractNum w:abstractNumId="17" w15:restartNumberingAfterBreak="0">
    <w:nsid w:val="75B20211"/>
    <w:multiLevelType w:val="hybridMultilevel"/>
    <w:tmpl w:val="D4D238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5"/>
  </w:num>
  <w:num w:numId="5">
    <w:abstractNumId w:val="3"/>
  </w:num>
  <w:num w:numId="6">
    <w:abstractNumId w:val="1"/>
  </w:num>
  <w:num w:numId="7">
    <w:abstractNumId w:val="14"/>
  </w:num>
  <w:num w:numId="8">
    <w:abstractNumId w:val="12"/>
  </w:num>
  <w:num w:numId="9">
    <w:abstractNumId w:val="17"/>
  </w:num>
  <w:num w:numId="10">
    <w:abstractNumId w:val="13"/>
  </w:num>
  <w:num w:numId="11">
    <w:abstractNumId w:val="4"/>
  </w:num>
  <w:num w:numId="12">
    <w:abstractNumId w:val="6"/>
  </w:num>
  <w:num w:numId="13">
    <w:abstractNumId w:val="0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2"/>
  </w:num>
  <w:numIdMacAtCleanup w:val="1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n">
    <w15:presenceInfo w15:providerId="None" w15:userId="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03"/>
    <w:rsid w:val="00004601"/>
    <w:rsid w:val="0001675A"/>
    <w:rsid w:val="00021112"/>
    <w:rsid w:val="00032585"/>
    <w:rsid w:val="00040CC9"/>
    <w:rsid w:val="000527CA"/>
    <w:rsid w:val="00052D68"/>
    <w:rsid w:val="00054922"/>
    <w:rsid w:val="00054BCE"/>
    <w:rsid w:val="00075791"/>
    <w:rsid w:val="00090AF9"/>
    <w:rsid w:val="0009186E"/>
    <w:rsid w:val="000965F2"/>
    <w:rsid w:val="00096E83"/>
    <w:rsid w:val="000A773F"/>
    <w:rsid w:val="000C25EC"/>
    <w:rsid w:val="000C6902"/>
    <w:rsid w:val="000C7068"/>
    <w:rsid w:val="000F489C"/>
    <w:rsid w:val="000F4C3C"/>
    <w:rsid w:val="000F70A8"/>
    <w:rsid w:val="00101AE0"/>
    <w:rsid w:val="0010503C"/>
    <w:rsid w:val="00111667"/>
    <w:rsid w:val="00111F11"/>
    <w:rsid w:val="00116BFD"/>
    <w:rsid w:val="0013264D"/>
    <w:rsid w:val="00132989"/>
    <w:rsid w:val="00134125"/>
    <w:rsid w:val="00134E0A"/>
    <w:rsid w:val="00134FED"/>
    <w:rsid w:val="0014047B"/>
    <w:rsid w:val="00142FD0"/>
    <w:rsid w:val="001447FE"/>
    <w:rsid w:val="00145871"/>
    <w:rsid w:val="00162465"/>
    <w:rsid w:val="00165865"/>
    <w:rsid w:val="00171303"/>
    <w:rsid w:val="00173C27"/>
    <w:rsid w:val="00182E70"/>
    <w:rsid w:val="00183101"/>
    <w:rsid w:val="001903CB"/>
    <w:rsid w:val="00196502"/>
    <w:rsid w:val="001B2E34"/>
    <w:rsid w:val="001B64C1"/>
    <w:rsid w:val="001B6F89"/>
    <w:rsid w:val="001B75ED"/>
    <w:rsid w:val="001C08EB"/>
    <w:rsid w:val="001C2918"/>
    <w:rsid w:val="001C36B2"/>
    <w:rsid w:val="001C413A"/>
    <w:rsid w:val="001C4312"/>
    <w:rsid w:val="001C75AC"/>
    <w:rsid w:val="001D3DB5"/>
    <w:rsid w:val="001D5B56"/>
    <w:rsid w:val="001E12C3"/>
    <w:rsid w:val="001E2BAB"/>
    <w:rsid w:val="001E74FA"/>
    <w:rsid w:val="001F18B4"/>
    <w:rsid w:val="001F38B7"/>
    <w:rsid w:val="002067A3"/>
    <w:rsid w:val="002135BF"/>
    <w:rsid w:val="00215A38"/>
    <w:rsid w:val="00217397"/>
    <w:rsid w:val="00224F6C"/>
    <w:rsid w:val="00234A11"/>
    <w:rsid w:val="00236487"/>
    <w:rsid w:val="00245A19"/>
    <w:rsid w:val="00246271"/>
    <w:rsid w:val="00247494"/>
    <w:rsid w:val="00252BA0"/>
    <w:rsid w:val="0025761E"/>
    <w:rsid w:val="00257EBF"/>
    <w:rsid w:val="00261694"/>
    <w:rsid w:val="00261C45"/>
    <w:rsid w:val="002666DF"/>
    <w:rsid w:val="00275D94"/>
    <w:rsid w:val="002810DB"/>
    <w:rsid w:val="00295E6C"/>
    <w:rsid w:val="002A4559"/>
    <w:rsid w:val="002B7848"/>
    <w:rsid w:val="002B7A31"/>
    <w:rsid w:val="002C2F5E"/>
    <w:rsid w:val="002C3167"/>
    <w:rsid w:val="002C4B97"/>
    <w:rsid w:val="002D6838"/>
    <w:rsid w:val="002D6FBF"/>
    <w:rsid w:val="002D7E07"/>
    <w:rsid w:val="002E016D"/>
    <w:rsid w:val="002E21AC"/>
    <w:rsid w:val="002E552F"/>
    <w:rsid w:val="002F2B85"/>
    <w:rsid w:val="002F54AB"/>
    <w:rsid w:val="00300195"/>
    <w:rsid w:val="0030146B"/>
    <w:rsid w:val="00305E38"/>
    <w:rsid w:val="00307BD8"/>
    <w:rsid w:val="003109E6"/>
    <w:rsid w:val="003142BA"/>
    <w:rsid w:val="00314E43"/>
    <w:rsid w:val="00315FA7"/>
    <w:rsid w:val="00316485"/>
    <w:rsid w:val="003260AC"/>
    <w:rsid w:val="00327B71"/>
    <w:rsid w:val="00332649"/>
    <w:rsid w:val="00334A95"/>
    <w:rsid w:val="00336BCC"/>
    <w:rsid w:val="00342F43"/>
    <w:rsid w:val="00350A7A"/>
    <w:rsid w:val="00350BFD"/>
    <w:rsid w:val="00354BEA"/>
    <w:rsid w:val="003554A3"/>
    <w:rsid w:val="003572BB"/>
    <w:rsid w:val="00366103"/>
    <w:rsid w:val="00366C05"/>
    <w:rsid w:val="00371FC2"/>
    <w:rsid w:val="003867C7"/>
    <w:rsid w:val="00396750"/>
    <w:rsid w:val="00396EE2"/>
    <w:rsid w:val="003B0883"/>
    <w:rsid w:val="003B0E7C"/>
    <w:rsid w:val="003B12E5"/>
    <w:rsid w:val="003C23BF"/>
    <w:rsid w:val="003C3DEE"/>
    <w:rsid w:val="003C4D8F"/>
    <w:rsid w:val="003D2FA6"/>
    <w:rsid w:val="003D4C83"/>
    <w:rsid w:val="003E00CE"/>
    <w:rsid w:val="003E1AD3"/>
    <w:rsid w:val="003E320D"/>
    <w:rsid w:val="003E41DA"/>
    <w:rsid w:val="003E66ED"/>
    <w:rsid w:val="003F3E39"/>
    <w:rsid w:val="004217B0"/>
    <w:rsid w:val="00427455"/>
    <w:rsid w:val="00427A4B"/>
    <w:rsid w:val="00437A61"/>
    <w:rsid w:val="00445CBC"/>
    <w:rsid w:val="00452559"/>
    <w:rsid w:val="00452894"/>
    <w:rsid w:val="00455109"/>
    <w:rsid w:val="004559FC"/>
    <w:rsid w:val="00455F48"/>
    <w:rsid w:val="0046408F"/>
    <w:rsid w:val="004677C7"/>
    <w:rsid w:val="004721A6"/>
    <w:rsid w:val="00474EA3"/>
    <w:rsid w:val="00474F51"/>
    <w:rsid w:val="00475E2C"/>
    <w:rsid w:val="004761B4"/>
    <w:rsid w:val="00480C1B"/>
    <w:rsid w:val="00485BDF"/>
    <w:rsid w:val="00494F51"/>
    <w:rsid w:val="004A0BC6"/>
    <w:rsid w:val="004A2127"/>
    <w:rsid w:val="004A247E"/>
    <w:rsid w:val="004B4663"/>
    <w:rsid w:val="004B7E9E"/>
    <w:rsid w:val="004C2B72"/>
    <w:rsid w:val="004C5E14"/>
    <w:rsid w:val="004C6ADE"/>
    <w:rsid w:val="004D0A2F"/>
    <w:rsid w:val="004D2700"/>
    <w:rsid w:val="004D4590"/>
    <w:rsid w:val="004E553E"/>
    <w:rsid w:val="004E69F4"/>
    <w:rsid w:val="00503678"/>
    <w:rsid w:val="005056C7"/>
    <w:rsid w:val="00506BBB"/>
    <w:rsid w:val="00520A6C"/>
    <w:rsid w:val="00526DB3"/>
    <w:rsid w:val="00527BAF"/>
    <w:rsid w:val="00535527"/>
    <w:rsid w:val="00535893"/>
    <w:rsid w:val="00537466"/>
    <w:rsid w:val="00542994"/>
    <w:rsid w:val="00550BFD"/>
    <w:rsid w:val="00550CB5"/>
    <w:rsid w:val="0055198E"/>
    <w:rsid w:val="005522C3"/>
    <w:rsid w:val="0055323F"/>
    <w:rsid w:val="00553B84"/>
    <w:rsid w:val="005620DF"/>
    <w:rsid w:val="00562AFB"/>
    <w:rsid w:val="00567E78"/>
    <w:rsid w:val="005725F8"/>
    <w:rsid w:val="0058290E"/>
    <w:rsid w:val="00596A61"/>
    <w:rsid w:val="005A027E"/>
    <w:rsid w:val="005A06DE"/>
    <w:rsid w:val="005A0BF6"/>
    <w:rsid w:val="005A5351"/>
    <w:rsid w:val="005C19CC"/>
    <w:rsid w:val="005C1C8A"/>
    <w:rsid w:val="005C5623"/>
    <w:rsid w:val="005C6358"/>
    <w:rsid w:val="005C72A7"/>
    <w:rsid w:val="005D6827"/>
    <w:rsid w:val="005D6927"/>
    <w:rsid w:val="005E4E4F"/>
    <w:rsid w:val="005E7167"/>
    <w:rsid w:val="006024D8"/>
    <w:rsid w:val="00602C4E"/>
    <w:rsid w:val="00602ED3"/>
    <w:rsid w:val="006030E6"/>
    <w:rsid w:val="0061039A"/>
    <w:rsid w:val="006123EB"/>
    <w:rsid w:val="006132EF"/>
    <w:rsid w:val="00617705"/>
    <w:rsid w:val="006224E7"/>
    <w:rsid w:val="006263B0"/>
    <w:rsid w:val="00627A66"/>
    <w:rsid w:val="0063080D"/>
    <w:rsid w:val="00630A4B"/>
    <w:rsid w:val="00633486"/>
    <w:rsid w:val="006378B1"/>
    <w:rsid w:val="00640BAE"/>
    <w:rsid w:val="00644D57"/>
    <w:rsid w:val="00647712"/>
    <w:rsid w:val="00650D8C"/>
    <w:rsid w:val="00664BAE"/>
    <w:rsid w:val="006707CB"/>
    <w:rsid w:val="00680DE9"/>
    <w:rsid w:val="006B3BE7"/>
    <w:rsid w:val="006B5E21"/>
    <w:rsid w:val="006E459B"/>
    <w:rsid w:val="006E5DD6"/>
    <w:rsid w:val="006F5D4A"/>
    <w:rsid w:val="006F731E"/>
    <w:rsid w:val="0071054A"/>
    <w:rsid w:val="0071498B"/>
    <w:rsid w:val="00715158"/>
    <w:rsid w:val="00716699"/>
    <w:rsid w:val="00717B09"/>
    <w:rsid w:val="00732732"/>
    <w:rsid w:val="00733B12"/>
    <w:rsid w:val="00740713"/>
    <w:rsid w:val="0076366C"/>
    <w:rsid w:val="00763AD2"/>
    <w:rsid w:val="007658A0"/>
    <w:rsid w:val="007669D5"/>
    <w:rsid w:val="00770D76"/>
    <w:rsid w:val="00773F0B"/>
    <w:rsid w:val="00776A9A"/>
    <w:rsid w:val="007841E3"/>
    <w:rsid w:val="00793FA5"/>
    <w:rsid w:val="007979DE"/>
    <w:rsid w:val="007A1580"/>
    <w:rsid w:val="007A2369"/>
    <w:rsid w:val="007A5F42"/>
    <w:rsid w:val="007A601A"/>
    <w:rsid w:val="007B367C"/>
    <w:rsid w:val="007B449E"/>
    <w:rsid w:val="007C251B"/>
    <w:rsid w:val="007D2B1A"/>
    <w:rsid w:val="007D58C9"/>
    <w:rsid w:val="007D6786"/>
    <w:rsid w:val="007E3210"/>
    <w:rsid w:val="007F4D7B"/>
    <w:rsid w:val="00805CD1"/>
    <w:rsid w:val="008075E8"/>
    <w:rsid w:val="00810F35"/>
    <w:rsid w:val="008146DF"/>
    <w:rsid w:val="0081504F"/>
    <w:rsid w:val="0081539A"/>
    <w:rsid w:val="00815F8B"/>
    <w:rsid w:val="0082045F"/>
    <w:rsid w:val="00826BC2"/>
    <w:rsid w:val="0082701E"/>
    <w:rsid w:val="00830AA2"/>
    <w:rsid w:val="00835ECE"/>
    <w:rsid w:val="00843DB1"/>
    <w:rsid w:val="008471E2"/>
    <w:rsid w:val="00862B32"/>
    <w:rsid w:val="0087432A"/>
    <w:rsid w:val="0087520E"/>
    <w:rsid w:val="00883E22"/>
    <w:rsid w:val="00893507"/>
    <w:rsid w:val="008A0A5A"/>
    <w:rsid w:val="008A5633"/>
    <w:rsid w:val="008A622E"/>
    <w:rsid w:val="008B22CE"/>
    <w:rsid w:val="008B73C4"/>
    <w:rsid w:val="008C03AA"/>
    <w:rsid w:val="008C0988"/>
    <w:rsid w:val="008D0628"/>
    <w:rsid w:val="008D79E8"/>
    <w:rsid w:val="008E2DE8"/>
    <w:rsid w:val="008E56E5"/>
    <w:rsid w:val="008F3433"/>
    <w:rsid w:val="009015B1"/>
    <w:rsid w:val="00910573"/>
    <w:rsid w:val="00910D4F"/>
    <w:rsid w:val="009126B3"/>
    <w:rsid w:val="0092134F"/>
    <w:rsid w:val="00924F47"/>
    <w:rsid w:val="00930926"/>
    <w:rsid w:val="00936296"/>
    <w:rsid w:val="00936531"/>
    <w:rsid w:val="00945383"/>
    <w:rsid w:val="00945F85"/>
    <w:rsid w:val="00946107"/>
    <w:rsid w:val="0095189C"/>
    <w:rsid w:val="00953586"/>
    <w:rsid w:val="0095436C"/>
    <w:rsid w:val="009544D6"/>
    <w:rsid w:val="00964CC9"/>
    <w:rsid w:val="0097003D"/>
    <w:rsid w:val="009720F3"/>
    <w:rsid w:val="00972E03"/>
    <w:rsid w:val="009742DE"/>
    <w:rsid w:val="00975CE0"/>
    <w:rsid w:val="00980CBC"/>
    <w:rsid w:val="00981C4B"/>
    <w:rsid w:val="00984E9E"/>
    <w:rsid w:val="0099750C"/>
    <w:rsid w:val="009A6D06"/>
    <w:rsid w:val="009B1941"/>
    <w:rsid w:val="009B63E9"/>
    <w:rsid w:val="009C0459"/>
    <w:rsid w:val="009C76CD"/>
    <w:rsid w:val="009C7A42"/>
    <w:rsid w:val="009C7E2D"/>
    <w:rsid w:val="009D0EF5"/>
    <w:rsid w:val="009D18E5"/>
    <w:rsid w:val="009D2962"/>
    <w:rsid w:val="009E03F2"/>
    <w:rsid w:val="009E08E8"/>
    <w:rsid w:val="009F48CA"/>
    <w:rsid w:val="009F6798"/>
    <w:rsid w:val="00A01A95"/>
    <w:rsid w:val="00A118F2"/>
    <w:rsid w:val="00A1535B"/>
    <w:rsid w:val="00A15371"/>
    <w:rsid w:val="00A15DA7"/>
    <w:rsid w:val="00A17C8E"/>
    <w:rsid w:val="00A21E70"/>
    <w:rsid w:val="00A245BD"/>
    <w:rsid w:val="00A315FC"/>
    <w:rsid w:val="00A31C8D"/>
    <w:rsid w:val="00A41C71"/>
    <w:rsid w:val="00A47CFA"/>
    <w:rsid w:val="00A5488A"/>
    <w:rsid w:val="00A57392"/>
    <w:rsid w:val="00A85528"/>
    <w:rsid w:val="00A92955"/>
    <w:rsid w:val="00A93B55"/>
    <w:rsid w:val="00A93FFE"/>
    <w:rsid w:val="00AA29B2"/>
    <w:rsid w:val="00AA63F2"/>
    <w:rsid w:val="00AB141B"/>
    <w:rsid w:val="00AC0C58"/>
    <w:rsid w:val="00AE6691"/>
    <w:rsid w:val="00AE74C7"/>
    <w:rsid w:val="00AF52BB"/>
    <w:rsid w:val="00B02795"/>
    <w:rsid w:val="00B0475C"/>
    <w:rsid w:val="00B0665A"/>
    <w:rsid w:val="00B13420"/>
    <w:rsid w:val="00B14C18"/>
    <w:rsid w:val="00B16E7D"/>
    <w:rsid w:val="00B22CE7"/>
    <w:rsid w:val="00B32082"/>
    <w:rsid w:val="00B32ED8"/>
    <w:rsid w:val="00B349E7"/>
    <w:rsid w:val="00B4464E"/>
    <w:rsid w:val="00B44983"/>
    <w:rsid w:val="00B47CFE"/>
    <w:rsid w:val="00B61AE6"/>
    <w:rsid w:val="00B638DF"/>
    <w:rsid w:val="00B67715"/>
    <w:rsid w:val="00B67E1B"/>
    <w:rsid w:val="00B73067"/>
    <w:rsid w:val="00B82A23"/>
    <w:rsid w:val="00B8423C"/>
    <w:rsid w:val="00BB0629"/>
    <w:rsid w:val="00BB3C7B"/>
    <w:rsid w:val="00BB7369"/>
    <w:rsid w:val="00BC3BBD"/>
    <w:rsid w:val="00BD2B06"/>
    <w:rsid w:val="00BD35CD"/>
    <w:rsid w:val="00BD58CB"/>
    <w:rsid w:val="00BD623C"/>
    <w:rsid w:val="00BE1540"/>
    <w:rsid w:val="00BE24AD"/>
    <w:rsid w:val="00BE4E55"/>
    <w:rsid w:val="00BE7EB3"/>
    <w:rsid w:val="00BF4459"/>
    <w:rsid w:val="00BF74A9"/>
    <w:rsid w:val="00C03E2D"/>
    <w:rsid w:val="00C1085C"/>
    <w:rsid w:val="00C12EB6"/>
    <w:rsid w:val="00C14B80"/>
    <w:rsid w:val="00C21DD4"/>
    <w:rsid w:val="00C24101"/>
    <w:rsid w:val="00C309F0"/>
    <w:rsid w:val="00C377BB"/>
    <w:rsid w:val="00C4505A"/>
    <w:rsid w:val="00C517D3"/>
    <w:rsid w:val="00C615D8"/>
    <w:rsid w:val="00C64D31"/>
    <w:rsid w:val="00C72D48"/>
    <w:rsid w:val="00C82CF3"/>
    <w:rsid w:val="00C90EF2"/>
    <w:rsid w:val="00C91699"/>
    <w:rsid w:val="00C921B4"/>
    <w:rsid w:val="00CA4744"/>
    <w:rsid w:val="00CA5E64"/>
    <w:rsid w:val="00CB0EB4"/>
    <w:rsid w:val="00CC50E0"/>
    <w:rsid w:val="00CD2619"/>
    <w:rsid w:val="00CD2A98"/>
    <w:rsid w:val="00CD55C6"/>
    <w:rsid w:val="00CE0916"/>
    <w:rsid w:val="00CE38F9"/>
    <w:rsid w:val="00CF0D13"/>
    <w:rsid w:val="00CF4C09"/>
    <w:rsid w:val="00CF4DC6"/>
    <w:rsid w:val="00CF6A9F"/>
    <w:rsid w:val="00D0335A"/>
    <w:rsid w:val="00D040B7"/>
    <w:rsid w:val="00D0530F"/>
    <w:rsid w:val="00D17D3A"/>
    <w:rsid w:val="00D24FD8"/>
    <w:rsid w:val="00D40015"/>
    <w:rsid w:val="00D51DDB"/>
    <w:rsid w:val="00D55FEF"/>
    <w:rsid w:val="00D727B9"/>
    <w:rsid w:val="00D755C2"/>
    <w:rsid w:val="00D83EEC"/>
    <w:rsid w:val="00D842C5"/>
    <w:rsid w:val="00D87BE0"/>
    <w:rsid w:val="00D90876"/>
    <w:rsid w:val="00D91562"/>
    <w:rsid w:val="00D94271"/>
    <w:rsid w:val="00DA1CAE"/>
    <w:rsid w:val="00DA2128"/>
    <w:rsid w:val="00DB0F42"/>
    <w:rsid w:val="00DB3DAA"/>
    <w:rsid w:val="00DB79DA"/>
    <w:rsid w:val="00DC0A32"/>
    <w:rsid w:val="00DC0BB7"/>
    <w:rsid w:val="00DC4920"/>
    <w:rsid w:val="00DC57E7"/>
    <w:rsid w:val="00DC5B1E"/>
    <w:rsid w:val="00DD0D7D"/>
    <w:rsid w:val="00DD25F2"/>
    <w:rsid w:val="00DE2DC3"/>
    <w:rsid w:val="00DF02DC"/>
    <w:rsid w:val="00DF28D3"/>
    <w:rsid w:val="00E07E83"/>
    <w:rsid w:val="00E110C5"/>
    <w:rsid w:val="00E22324"/>
    <w:rsid w:val="00E23196"/>
    <w:rsid w:val="00E370ED"/>
    <w:rsid w:val="00E442AE"/>
    <w:rsid w:val="00E446D4"/>
    <w:rsid w:val="00E45D3C"/>
    <w:rsid w:val="00E61B0A"/>
    <w:rsid w:val="00E6577A"/>
    <w:rsid w:val="00E731FE"/>
    <w:rsid w:val="00E92B01"/>
    <w:rsid w:val="00E96D11"/>
    <w:rsid w:val="00EB1ECE"/>
    <w:rsid w:val="00EB41E1"/>
    <w:rsid w:val="00EB50C3"/>
    <w:rsid w:val="00EC3B5F"/>
    <w:rsid w:val="00EC6123"/>
    <w:rsid w:val="00EC72F7"/>
    <w:rsid w:val="00EC7D80"/>
    <w:rsid w:val="00ED4AE8"/>
    <w:rsid w:val="00ED580D"/>
    <w:rsid w:val="00ED6AC0"/>
    <w:rsid w:val="00EE1EE8"/>
    <w:rsid w:val="00EE43A9"/>
    <w:rsid w:val="00EE492F"/>
    <w:rsid w:val="00EE5154"/>
    <w:rsid w:val="00EE5BD8"/>
    <w:rsid w:val="00EF768A"/>
    <w:rsid w:val="00F024B5"/>
    <w:rsid w:val="00F025D3"/>
    <w:rsid w:val="00F03570"/>
    <w:rsid w:val="00F07A87"/>
    <w:rsid w:val="00F13DDD"/>
    <w:rsid w:val="00F24954"/>
    <w:rsid w:val="00F27B66"/>
    <w:rsid w:val="00F350D8"/>
    <w:rsid w:val="00F36AFD"/>
    <w:rsid w:val="00F418B0"/>
    <w:rsid w:val="00F41B3F"/>
    <w:rsid w:val="00F42D8D"/>
    <w:rsid w:val="00F460E9"/>
    <w:rsid w:val="00F51E04"/>
    <w:rsid w:val="00F57690"/>
    <w:rsid w:val="00F60676"/>
    <w:rsid w:val="00F65A9A"/>
    <w:rsid w:val="00F73095"/>
    <w:rsid w:val="00F85DBF"/>
    <w:rsid w:val="00F85EA3"/>
    <w:rsid w:val="00F9436E"/>
    <w:rsid w:val="00F954F1"/>
    <w:rsid w:val="00FA160D"/>
    <w:rsid w:val="00FA3141"/>
    <w:rsid w:val="00FA43F5"/>
    <w:rsid w:val="00FA6010"/>
    <w:rsid w:val="00FB0DEB"/>
    <w:rsid w:val="00FB621E"/>
    <w:rsid w:val="00FC4002"/>
    <w:rsid w:val="00FC697A"/>
    <w:rsid w:val="00FC7DD1"/>
    <w:rsid w:val="00FD3E00"/>
    <w:rsid w:val="00FD65F7"/>
    <w:rsid w:val="00FD7332"/>
    <w:rsid w:val="00FE44FB"/>
    <w:rsid w:val="00FE79A9"/>
    <w:rsid w:val="00FF2E7A"/>
    <w:rsid w:val="00FF5793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A8C2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E3210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kern w:val="2"/>
      <w:sz w:val="24"/>
      <w:szCs w:val="21"/>
    </w:rPr>
  </w:style>
  <w:style w:type="paragraph" w:styleId="1">
    <w:name w:val="heading 1"/>
    <w:basedOn w:val="a4"/>
    <w:next w:val="a4"/>
    <w:link w:val="1Char"/>
    <w:uiPriority w:val="9"/>
    <w:qFormat/>
    <w:rsid w:val="007E3210"/>
    <w:pPr>
      <w:keepNext/>
      <w:keepLines/>
      <w:numPr>
        <w:numId w:val="5"/>
      </w:numPr>
      <w:spacing w:before="600" w:after="600"/>
      <w:ind w:firstLineChars="0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1">
    <w:name w:val="heading 2"/>
    <w:basedOn w:val="a4"/>
    <w:next w:val="a4"/>
    <w:link w:val="2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4"/>
    <w:next w:val="a4"/>
    <w:link w:val="3Char"/>
    <w:uiPriority w:val="9"/>
    <w:semiHidden/>
    <w:unhideWhenUsed/>
    <w:qFormat/>
    <w:rsid w:val="007E321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5">
    <w:name w:val="heading 5"/>
    <w:basedOn w:val="a4"/>
    <w:next w:val="a4"/>
    <w:link w:val="5Char"/>
    <w:uiPriority w:val="9"/>
    <w:semiHidden/>
    <w:unhideWhenUsed/>
    <w:qFormat/>
    <w:rsid w:val="007E3210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link w:val="Char"/>
    <w:uiPriority w:val="34"/>
    <w:qFormat/>
    <w:rsid w:val="007E3210"/>
    <w:pPr>
      <w:ind w:firstLine="420"/>
    </w:pPr>
  </w:style>
  <w:style w:type="paragraph" w:styleId="a9">
    <w:name w:val="header"/>
    <w:basedOn w:val="a4"/>
    <w:link w:val="Char0"/>
    <w:uiPriority w:val="99"/>
    <w:unhideWhenUsed/>
    <w:rsid w:val="007E32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link w:val="a9"/>
    <w:uiPriority w:val="99"/>
    <w:rsid w:val="007E3210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4"/>
    <w:link w:val="Char1"/>
    <w:uiPriority w:val="99"/>
    <w:unhideWhenUsed/>
    <w:rsid w:val="007E321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7E3210"/>
    <w:rPr>
      <w:rFonts w:ascii="Times New Roman" w:eastAsia="宋体" w:hAnsi="Times New Roman"/>
      <w:sz w:val="18"/>
      <w:szCs w:val="18"/>
    </w:rPr>
  </w:style>
  <w:style w:type="character" w:customStyle="1" w:styleId="apple-converted-space">
    <w:name w:val="apple-converted-space"/>
    <w:basedOn w:val="a5"/>
    <w:rsid w:val="007E3210"/>
  </w:style>
  <w:style w:type="character" w:customStyle="1" w:styleId="1Char">
    <w:name w:val="标题 1 Char"/>
    <w:link w:val="1"/>
    <w:uiPriority w:val="9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styleId="TOC">
    <w:name w:val="TOC Heading"/>
    <w:basedOn w:val="1"/>
    <w:next w:val="a4"/>
    <w:uiPriority w:val="39"/>
    <w:unhideWhenUsed/>
    <w:qFormat/>
    <w:rsid w:val="007E3210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宋体" w:hAnsi="Calibri Light"/>
      <w:bCs w:val="0"/>
      <w:color w:val="2E74B5"/>
      <w:kern w:val="0"/>
      <w:sz w:val="32"/>
      <w:szCs w:val="32"/>
    </w:rPr>
  </w:style>
  <w:style w:type="paragraph" w:customStyle="1" w:styleId="10">
    <w:name w:val="样式1"/>
    <w:basedOn w:val="a4"/>
    <w:link w:val="1Char0"/>
    <w:rsid w:val="007E3210"/>
    <w:pPr>
      <w:ind w:firstLine="480"/>
    </w:pPr>
  </w:style>
  <w:style w:type="character" w:customStyle="1" w:styleId="1Char0">
    <w:name w:val="样式1 Char"/>
    <w:link w:val="10"/>
    <w:rsid w:val="007E3210"/>
    <w:rPr>
      <w:rFonts w:ascii="Times New Roman" w:eastAsia="宋体" w:hAnsi="Times New Roman"/>
      <w:sz w:val="24"/>
      <w:szCs w:val="21"/>
    </w:rPr>
  </w:style>
  <w:style w:type="paragraph" w:customStyle="1" w:styleId="a2">
    <w:name w:val="编号样式"/>
    <w:basedOn w:val="10"/>
    <w:link w:val="Char2"/>
    <w:qFormat/>
    <w:rsid w:val="007E3210"/>
    <w:pPr>
      <w:numPr>
        <w:numId w:val="1"/>
      </w:numPr>
    </w:pPr>
  </w:style>
  <w:style w:type="character" w:customStyle="1" w:styleId="Char2">
    <w:name w:val="编号样式 Char"/>
    <w:link w:val="a2"/>
    <w:rsid w:val="007E3210"/>
    <w:rPr>
      <w:rFonts w:ascii="Times New Roman" w:hAnsi="Times New Roman"/>
      <w:kern w:val="2"/>
      <w:sz w:val="24"/>
      <w:szCs w:val="21"/>
    </w:rPr>
  </w:style>
  <w:style w:type="character" w:customStyle="1" w:styleId="2Char">
    <w:name w:val="标题 2 Char"/>
    <w:link w:val="21"/>
    <w:uiPriority w:val="9"/>
    <w:semiHidden/>
    <w:rsid w:val="007E3210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semiHidden/>
    <w:rsid w:val="007E3210"/>
    <w:rPr>
      <w:rFonts w:ascii="Times New Roman" w:eastAsia="宋体" w:hAnsi="Times New Roman"/>
      <w:b/>
      <w:bCs/>
      <w:sz w:val="32"/>
      <w:szCs w:val="32"/>
    </w:rPr>
  </w:style>
  <w:style w:type="character" w:customStyle="1" w:styleId="5Char">
    <w:name w:val="标题 5 Char"/>
    <w:link w:val="5"/>
    <w:uiPriority w:val="9"/>
    <w:semiHidden/>
    <w:rsid w:val="007E3210"/>
    <w:rPr>
      <w:rFonts w:ascii="Times New Roman" w:eastAsia="宋体" w:hAnsi="Times New Roman"/>
      <w:b/>
      <w:bCs/>
      <w:sz w:val="28"/>
      <w:szCs w:val="28"/>
    </w:rPr>
  </w:style>
  <w:style w:type="paragraph" w:customStyle="1" w:styleId="ab">
    <w:name w:val="表格后正文样式"/>
    <w:basedOn w:val="a4"/>
    <w:qFormat/>
    <w:rsid w:val="007E3210"/>
    <w:pPr>
      <w:spacing w:before="120"/>
    </w:pPr>
  </w:style>
  <w:style w:type="paragraph" w:customStyle="1" w:styleId="ac">
    <w:name w:val="表格字体样式"/>
    <w:basedOn w:val="a4"/>
    <w:rsid w:val="007E3210"/>
    <w:pPr>
      <w:ind w:rightChars="100" w:right="100" w:firstLineChars="0" w:firstLine="0"/>
    </w:pPr>
  </w:style>
  <w:style w:type="paragraph" w:styleId="ad">
    <w:name w:val="caption"/>
    <w:basedOn w:val="a4"/>
    <w:next w:val="a4"/>
    <w:link w:val="Char3"/>
    <w:uiPriority w:val="35"/>
    <w:unhideWhenUsed/>
    <w:qFormat/>
    <w:rsid w:val="007E3210"/>
    <w:pPr>
      <w:spacing w:beforeLines="100" w:afterLines="100" w:line="120" w:lineRule="exact"/>
      <w:jc w:val="center"/>
    </w:pPr>
    <w:rPr>
      <w:szCs w:val="20"/>
    </w:rPr>
  </w:style>
  <w:style w:type="character" w:customStyle="1" w:styleId="Char3">
    <w:name w:val="题注 Char"/>
    <w:link w:val="ad"/>
    <w:uiPriority w:val="35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e">
    <w:name w:val="表题注"/>
    <w:basedOn w:val="ad"/>
    <w:link w:val="Char4"/>
    <w:qFormat/>
    <w:rsid w:val="007E3210"/>
    <w:pPr>
      <w:spacing w:beforeLines="0" w:afterLines="0" w:line="400" w:lineRule="exact"/>
      <w:ind w:firstLineChars="0" w:firstLine="0"/>
    </w:pPr>
  </w:style>
  <w:style w:type="character" w:customStyle="1" w:styleId="Char4">
    <w:name w:val="表题注 Char"/>
    <w:link w:val="ae"/>
    <w:rsid w:val="007E3210"/>
    <w:rPr>
      <w:rFonts w:ascii="Times New Roman" w:eastAsia="宋体" w:hAnsi="Times New Roman" w:cs="Times New Roman"/>
      <w:sz w:val="24"/>
      <w:szCs w:val="20"/>
    </w:rPr>
  </w:style>
  <w:style w:type="paragraph" w:customStyle="1" w:styleId="af">
    <w:name w:val="不编号标题"/>
    <w:basedOn w:val="a4"/>
    <w:link w:val="Char5"/>
    <w:qFormat/>
    <w:rsid w:val="007E3210"/>
    <w:pPr>
      <w:spacing w:before="600" w:after="600"/>
      <w:ind w:firstLineChars="0" w:firstLine="0"/>
      <w:jc w:val="center"/>
      <w:outlineLvl w:val="0"/>
    </w:pPr>
    <w:rPr>
      <w:rFonts w:ascii="黑体" w:eastAsia="黑体" w:hAnsi="黑体"/>
      <w:sz w:val="30"/>
      <w:szCs w:val="30"/>
    </w:rPr>
  </w:style>
  <w:style w:type="character" w:customStyle="1" w:styleId="Char5">
    <w:name w:val="不编号标题 Char"/>
    <w:link w:val="af"/>
    <w:rsid w:val="007E3210"/>
    <w:rPr>
      <w:rFonts w:ascii="黑体" w:eastAsia="黑体" w:hAnsi="黑体"/>
      <w:sz w:val="30"/>
      <w:szCs w:val="30"/>
    </w:rPr>
  </w:style>
  <w:style w:type="character" w:styleId="af0">
    <w:name w:val="Hyperlink"/>
    <w:uiPriority w:val="99"/>
    <w:unhideWhenUsed/>
    <w:rsid w:val="007E3210"/>
    <w:rPr>
      <w:color w:val="0563C1"/>
      <w:u w:val="single"/>
    </w:rPr>
  </w:style>
  <w:style w:type="paragraph" w:customStyle="1" w:styleId="af1">
    <w:name w:val="大标题"/>
    <w:basedOn w:val="1"/>
    <w:next w:val="a4"/>
    <w:link w:val="Char6"/>
    <w:rsid w:val="007E3210"/>
  </w:style>
  <w:style w:type="character" w:customStyle="1" w:styleId="Char6">
    <w:name w:val="大标题 Char"/>
    <w:link w:val="af1"/>
    <w:rsid w:val="007E3210"/>
    <w:rPr>
      <w:rFonts w:ascii="Times New Roman" w:eastAsia="黑体" w:hAnsi="Times New Roman"/>
      <w:bCs/>
      <w:kern w:val="44"/>
      <w:sz w:val="30"/>
      <w:szCs w:val="44"/>
    </w:rPr>
  </w:style>
  <w:style w:type="paragraph" w:customStyle="1" w:styleId="a0">
    <w:name w:val="二级节标题"/>
    <w:basedOn w:val="1"/>
    <w:next w:val="a4"/>
    <w:link w:val="Char7"/>
    <w:qFormat/>
    <w:rsid w:val="007E3210"/>
    <w:pPr>
      <w:numPr>
        <w:ilvl w:val="2"/>
      </w:numPr>
      <w:spacing w:before="240" w:after="240"/>
      <w:jc w:val="left"/>
      <w:outlineLvl w:val="2"/>
    </w:pPr>
    <w:rPr>
      <w:sz w:val="28"/>
    </w:rPr>
  </w:style>
  <w:style w:type="character" w:customStyle="1" w:styleId="Char7">
    <w:name w:val="二级节标题 Char"/>
    <w:link w:val="a0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2">
    <w:name w:val="footnote text"/>
    <w:basedOn w:val="a4"/>
    <w:link w:val="Char8"/>
    <w:uiPriority w:val="99"/>
    <w:semiHidden/>
    <w:unhideWhenUsed/>
    <w:rsid w:val="007E3210"/>
    <w:pPr>
      <w:snapToGrid w:val="0"/>
      <w:jc w:val="left"/>
    </w:pPr>
    <w:rPr>
      <w:sz w:val="18"/>
      <w:szCs w:val="18"/>
    </w:rPr>
  </w:style>
  <w:style w:type="character" w:customStyle="1" w:styleId="Char8">
    <w:name w:val="脚注文本 Char"/>
    <w:link w:val="af2"/>
    <w:uiPriority w:val="99"/>
    <w:semiHidden/>
    <w:rsid w:val="007E3210"/>
    <w:rPr>
      <w:rFonts w:ascii="Times New Roman" w:eastAsia="宋体" w:hAnsi="Times New Roman"/>
      <w:sz w:val="18"/>
      <w:szCs w:val="18"/>
    </w:rPr>
  </w:style>
  <w:style w:type="character" w:styleId="af3">
    <w:name w:val="footnote reference"/>
    <w:uiPriority w:val="99"/>
    <w:semiHidden/>
    <w:unhideWhenUsed/>
    <w:rsid w:val="007E3210"/>
    <w:rPr>
      <w:vertAlign w:val="superscript"/>
    </w:rPr>
  </w:style>
  <w:style w:type="character" w:customStyle="1" w:styleId="Char">
    <w:name w:val="列出段落 Char"/>
    <w:link w:val="a8"/>
    <w:uiPriority w:val="34"/>
    <w:rsid w:val="007E3210"/>
    <w:rPr>
      <w:rFonts w:ascii="Times New Roman" w:eastAsia="宋体" w:hAnsi="Times New Roman"/>
      <w:sz w:val="24"/>
      <w:szCs w:val="21"/>
    </w:rPr>
  </w:style>
  <w:style w:type="table" w:customStyle="1" w:styleId="af4">
    <w:name w:val="论文表格"/>
    <w:basedOn w:val="a6"/>
    <w:uiPriority w:val="99"/>
    <w:rsid w:val="007E3210"/>
    <w:pPr>
      <w:jc w:val="center"/>
    </w:pPr>
    <w:rPr>
      <w:rFonts w:ascii="Times New Roman" w:hAnsi="Times New Roman"/>
      <w:szCs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11">
    <w:name w:val="toc 1"/>
    <w:basedOn w:val="a4"/>
    <w:next w:val="a4"/>
    <w:autoRedefine/>
    <w:uiPriority w:val="39"/>
    <w:unhideWhenUsed/>
    <w:rsid w:val="007E3210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22">
    <w:name w:val="toc 2"/>
    <w:basedOn w:val="a4"/>
    <w:next w:val="a4"/>
    <w:autoRedefine/>
    <w:uiPriority w:val="39"/>
    <w:unhideWhenUsed/>
    <w:rsid w:val="007E3210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30">
    <w:name w:val="toc 3"/>
    <w:basedOn w:val="a4"/>
    <w:next w:val="a4"/>
    <w:autoRedefine/>
    <w:uiPriority w:val="39"/>
    <w:unhideWhenUsed/>
    <w:rsid w:val="007E3210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4">
    <w:name w:val="toc 4"/>
    <w:basedOn w:val="a4"/>
    <w:next w:val="a4"/>
    <w:autoRedefine/>
    <w:uiPriority w:val="39"/>
    <w:unhideWhenUsed/>
    <w:rsid w:val="007E3210"/>
    <w:pPr>
      <w:ind w:left="72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4"/>
    <w:next w:val="a4"/>
    <w:autoRedefine/>
    <w:uiPriority w:val="39"/>
    <w:unhideWhenUsed/>
    <w:rsid w:val="007E3210"/>
    <w:pPr>
      <w:ind w:left="960"/>
      <w:jc w:val="left"/>
    </w:pPr>
    <w:rPr>
      <w:rFonts w:ascii="Calibri" w:hAnsi="Calibri"/>
      <w:sz w:val="18"/>
      <w:szCs w:val="18"/>
    </w:rPr>
  </w:style>
  <w:style w:type="paragraph" w:styleId="6">
    <w:name w:val="toc 6"/>
    <w:basedOn w:val="a4"/>
    <w:next w:val="a4"/>
    <w:autoRedefine/>
    <w:uiPriority w:val="39"/>
    <w:unhideWhenUsed/>
    <w:rsid w:val="007E3210"/>
    <w:pPr>
      <w:ind w:left="1200"/>
      <w:jc w:val="left"/>
    </w:pPr>
    <w:rPr>
      <w:rFonts w:ascii="Calibri" w:hAnsi="Calibri"/>
      <w:sz w:val="18"/>
      <w:szCs w:val="18"/>
    </w:rPr>
  </w:style>
  <w:style w:type="paragraph" w:styleId="7">
    <w:name w:val="toc 7"/>
    <w:basedOn w:val="a4"/>
    <w:next w:val="a4"/>
    <w:autoRedefine/>
    <w:uiPriority w:val="39"/>
    <w:unhideWhenUsed/>
    <w:rsid w:val="007E3210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toc 8"/>
    <w:basedOn w:val="a4"/>
    <w:next w:val="a4"/>
    <w:autoRedefine/>
    <w:uiPriority w:val="39"/>
    <w:unhideWhenUsed/>
    <w:rsid w:val="007E3210"/>
    <w:pPr>
      <w:ind w:left="1680"/>
      <w:jc w:val="left"/>
    </w:pPr>
    <w:rPr>
      <w:rFonts w:ascii="Calibri" w:hAnsi="Calibri"/>
      <w:sz w:val="18"/>
      <w:szCs w:val="18"/>
    </w:rPr>
  </w:style>
  <w:style w:type="paragraph" w:styleId="9">
    <w:name w:val="toc 9"/>
    <w:basedOn w:val="a4"/>
    <w:next w:val="a4"/>
    <w:autoRedefine/>
    <w:uiPriority w:val="39"/>
    <w:unhideWhenUsed/>
    <w:rsid w:val="007E3210"/>
    <w:pPr>
      <w:ind w:left="1920"/>
      <w:jc w:val="left"/>
    </w:pPr>
    <w:rPr>
      <w:rFonts w:ascii="Calibri" w:hAnsi="Calibri"/>
      <w:sz w:val="18"/>
      <w:szCs w:val="18"/>
    </w:rPr>
  </w:style>
  <w:style w:type="paragraph" w:styleId="af5">
    <w:name w:val="annotation text"/>
    <w:basedOn w:val="a4"/>
    <w:link w:val="Char9"/>
    <w:uiPriority w:val="99"/>
    <w:semiHidden/>
    <w:unhideWhenUsed/>
    <w:rsid w:val="007E3210"/>
    <w:pPr>
      <w:jc w:val="left"/>
    </w:pPr>
  </w:style>
  <w:style w:type="character" w:customStyle="1" w:styleId="Char9">
    <w:name w:val="批注文字 Char"/>
    <w:link w:val="af5"/>
    <w:uiPriority w:val="99"/>
    <w:semiHidden/>
    <w:rsid w:val="007E3210"/>
    <w:rPr>
      <w:rFonts w:ascii="Times New Roman" w:eastAsia="宋体" w:hAnsi="Times New Roman"/>
      <w:sz w:val="24"/>
      <w:szCs w:val="21"/>
    </w:rPr>
  </w:style>
  <w:style w:type="paragraph" w:styleId="af6">
    <w:name w:val="annotation subject"/>
    <w:basedOn w:val="af5"/>
    <w:next w:val="af5"/>
    <w:link w:val="Chara"/>
    <w:uiPriority w:val="99"/>
    <w:semiHidden/>
    <w:unhideWhenUsed/>
    <w:rsid w:val="007E3210"/>
    <w:pPr>
      <w:spacing w:line="240" w:lineRule="auto"/>
      <w:ind w:firstLineChars="0" w:firstLine="0"/>
    </w:pPr>
    <w:rPr>
      <w:b/>
      <w:bCs/>
      <w:szCs w:val="24"/>
    </w:rPr>
  </w:style>
  <w:style w:type="character" w:customStyle="1" w:styleId="Chara">
    <w:name w:val="批注主题 Char"/>
    <w:link w:val="af6"/>
    <w:uiPriority w:val="99"/>
    <w:semiHidden/>
    <w:rsid w:val="007E3210"/>
    <w:rPr>
      <w:rFonts w:ascii="Times New Roman" w:eastAsia="宋体" w:hAnsi="Times New Roman" w:cs="Times New Roman"/>
      <w:b/>
      <w:bCs/>
      <w:sz w:val="24"/>
      <w:szCs w:val="24"/>
    </w:rPr>
  </w:style>
  <w:style w:type="paragraph" w:styleId="af7">
    <w:name w:val="Normal (Web)"/>
    <w:basedOn w:val="a4"/>
    <w:uiPriority w:val="99"/>
    <w:semiHidden/>
    <w:unhideWhenUsed/>
    <w:rsid w:val="007E3210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paragraph" w:customStyle="1" w:styleId="a1">
    <w:name w:val="三级节标题"/>
    <w:basedOn w:val="1"/>
    <w:next w:val="a4"/>
    <w:link w:val="Charb"/>
    <w:qFormat/>
    <w:rsid w:val="007E3210"/>
    <w:pPr>
      <w:numPr>
        <w:ilvl w:val="3"/>
      </w:numPr>
      <w:spacing w:before="120" w:after="120"/>
      <w:jc w:val="left"/>
      <w:outlineLvl w:val="3"/>
    </w:pPr>
    <w:rPr>
      <w:sz w:val="24"/>
    </w:rPr>
  </w:style>
  <w:style w:type="character" w:customStyle="1" w:styleId="Charb">
    <w:name w:val="三级节标题 Char"/>
    <w:link w:val="a1"/>
    <w:rsid w:val="007E3210"/>
    <w:rPr>
      <w:rFonts w:ascii="Times New Roman" w:eastAsia="黑体" w:hAnsi="Times New Roman"/>
      <w:bCs/>
      <w:kern w:val="44"/>
      <w:sz w:val="24"/>
      <w:szCs w:val="44"/>
    </w:rPr>
  </w:style>
  <w:style w:type="paragraph" w:customStyle="1" w:styleId="af8">
    <w:name w:val="图题注"/>
    <w:link w:val="Charc"/>
    <w:qFormat/>
    <w:rsid w:val="007E3210"/>
    <w:pPr>
      <w:spacing w:after="120" w:line="400" w:lineRule="exact"/>
      <w:jc w:val="center"/>
    </w:pPr>
    <w:rPr>
      <w:rFonts w:ascii="Times New Roman" w:hAnsi="Times New Roman"/>
      <w:kern w:val="2"/>
      <w:sz w:val="24"/>
    </w:rPr>
  </w:style>
  <w:style w:type="character" w:customStyle="1" w:styleId="Charc">
    <w:name w:val="图题注 Char"/>
    <w:link w:val="af8"/>
    <w:rsid w:val="007E3210"/>
    <w:rPr>
      <w:rFonts w:ascii="Times New Roman" w:eastAsia="宋体" w:hAnsi="Times New Roman" w:cs="Times New Roman"/>
      <w:sz w:val="24"/>
      <w:szCs w:val="20"/>
    </w:rPr>
  </w:style>
  <w:style w:type="table" w:styleId="af9">
    <w:name w:val="Table Grid"/>
    <w:basedOn w:val="a6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"/>
    <w:basedOn w:val="a6"/>
    <w:next w:val="af9"/>
    <w:rsid w:val="007E3210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浅色1"/>
    <w:basedOn w:val="a6"/>
    <w:uiPriority w:val="40"/>
    <w:rsid w:val="007E3210"/>
    <w:rPr>
      <w:szCs w:val="21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fa">
    <w:name w:val="endnote text"/>
    <w:basedOn w:val="a4"/>
    <w:link w:val="Chard"/>
    <w:uiPriority w:val="99"/>
    <w:unhideWhenUsed/>
    <w:rsid w:val="007E3210"/>
    <w:pPr>
      <w:snapToGrid w:val="0"/>
      <w:spacing w:line="340" w:lineRule="exact"/>
      <w:ind w:firstLineChars="0" w:firstLine="0"/>
      <w:jc w:val="left"/>
    </w:pPr>
  </w:style>
  <w:style w:type="character" w:customStyle="1" w:styleId="Chard">
    <w:name w:val="尾注文本 Char"/>
    <w:link w:val="afa"/>
    <w:uiPriority w:val="99"/>
    <w:rsid w:val="007E3210"/>
    <w:rPr>
      <w:rFonts w:ascii="Times New Roman" w:eastAsia="宋体" w:hAnsi="Times New Roman"/>
      <w:sz w:val="24"/>
      <w:szCs w:val="21"/>
    </w:rPr>
  </w:style>
  <w:style w:type="character" w:styleId="afb">
    <w:name w:val="endnote reference"/>
    <w:uiPriority w:val="99"/>
    <w:unhideWhenUsed/>
    <w:rsid w:val="007E3210"/>
    <w:rPr>
      <w:vertAlign w:val="superscript"/>
    </w:rPr>
  </w:style>
  <w:style w:type="table" w:customStyle="1" w:styleId="41">
    <w:name w:val="无格式表格 41"/>
    <w:basedOn w:val="a6"/>
    <w:uiPriority w:val="44"/>
    <w:rsid w:val="007E3210"/>
    <w:rPr>
      <w:szCs w:val="21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a3">
    <w:name w:val="项目编号样式"/>
    <w:basedOn w:val="a8"/>
    <w:link w:val="Chare"/>
    <w:qFormat/>
    <w:rsid w:val="007E3210"/>
    <w:pPr>
      <w:numPr>
        <w:numId w:val="2"/>
      </w:numPr>
      <w:ind w:firstLineChars="0" w:firstLine="0"/>
    </w:pPr>
  </w:style>
  <w:style w:type="character" w:customStyle="1" w:styleId="Chare">
    <w:name w:val="项目编号样式 Char"/>
    <w:link w:val="a3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20">
    <w:name w:val="项目样式2"/>
    <w:basedOn w:val="a8"/>
    <w:link w:val="2Char0"/>
    <w:qFormat/>
    <w:rsid w:val="007E3210"/>
    <w:pPr>
      <w:numPr>
        <w:numId w:val="3"/>
      </w:numPr>
      <w:ind w:firstLineChars="0" w:firstLine="0"/>
    </w:pPr>
  </w:style>
  <w:style w:type="character" w:customStyle="1" w:styleId="2Char0">
    <w:name w:val="项目样式2 Char"/>
    <w:link w:val="20"/>
    <w:rsid w:val="007E3210"/>
    <w:rPr>
      <w:rFonts w:ascii="Times New Roman" w:hAnsi="Times New Roman"/>
      <w:kern w:val="2"/>
      <w:sz w:val="24"/>
      <w:szCs w:val="21"/>
    </w:rPr>
  </w:style>
  <w:style w:type="paragraph" w:customStyle="1" w:styleId="afc">
    <w:name w:val="新表格样式"/>
    <w:qFormat/>
    <w:rsid w:val="007E3210"/>
    <w:pPr>
      <w:jc w:val="center"/>
      <w:textAlignment w:val="center"/>
    </w:pPr>
    <w:rPr>
      <w:rFonts w:ascii="Times New Roman" w:hAnsi="Times New Roman"/>
      <w:kern w:val="2"/>
      <w:sz w:val="21"/>
      <w:szCs w:val="21"/>
    </w:rPr>
  </w:style>
  <w:style w:type="paragraph" w:customStyle="1" w:styleId="110">
    <w:name w:val="样式 标题 1 + 右侧:  1 字符"/>
    <w:basedOn w:val="1"/>
    <w:rsid w:val="007E3210"/>
    <w:rPr>
      <w:rFonts w:cs="宋体"/>
      <w:bCs w:val="0"/>
      <w:szCs w:val="20"/>
    </w:rPr>
  </w:style>
  <w:style w:type="paragraph" w:customStyle="1" w:styleId="2">
    <w:name w:val="样式2"/>
    <w:basedOn w:val="a8"/>
    <w:next w:val="a4"/>
    <w:qFormat/>
    <w:rsid w:val="007E3210"/>
    <w:pPr>
      <w:numPr>
        <w:numId w:val="4"/>
      </w:numPr>
      <w:spacing w:line="240" w:lineRule="auto"/>
      <w:ind w:firstLineChars="0" w:firstLine="0"/>
    </w:pPr>
    <w:rPr>
      <w:sz w:val="30"/>
    </w:rPr>
  </w:style>
  <w:style w:type="paragraph" w:customStyle="1" w:styleId="31">
    <w:name w:val="样式3"/>
    <w:basedOn w:val="2"/>
    <w:link w:val="3Char0"/>
    <w:autoRedefine/>
    <w:qFormat/>
    <w:rsid w:val="007E3210"/>
    <w:pPr>
      <w:numPr>
        <w:numId w:val="0"/>
      </w:numPr>
      <w:pBdr>
        <w:bottom w:val="single" w:sz="4" w:space="1" w:color="auto"/>
      </w:pBdr>
      <w:tabs>
        <w:tab w:val="left" w:pos="851"/>
      </w:tabs>
      <w:ind w:leftChars="100" w:left="240" w:rightChars="100" w:right="240"/>
      <w:jc w:val="center"/>
    </w:pPr>
    <w:rPr>
      <w:rFonts w:cs="宋体"/>
      <w:sz w:val="21"/>
    </w:rPr>
  </w:style>
  <w:style w:type="character" w:customStyle="1" w:styleId="3Char0">
    <w:name w:val="样式3 Char"/>
    <w:link w:val="31"/>
    <w:rsid w:val="007E3210"/>
    <w:rPr>
      <w:rFonts w:ascii="Times New Roman" w:eastAsia="宋体" w:hAnsi="Times New Roman" w:cs="宋体"/>
      <w:szCs w:val="21"/>
    </w:rPr>
  </w:style>
  <w:style w:type="paragraph" w:customStyle="1" w:styleId="a">
    <w:name w:val="一级节标题"/>
    <w:basedOn w:val="1"/>
    <w:next w:val="a4"/>
    <w:link w:val="Charf"/>
    <w:qFormat/>
    <w:rsid w:val="007E3210"/>
    <w:pPr>
      <w:numPr>
        <w:ilvl w:val="1"/>
      </w:numPr>
      <w:spacing w:before="360" w:after="360"/>
      <w:jc w:val="left"/>
      <w:outlineLvl w:val="1"/>
    </w:pPr>
    <w:rPr>
      <w:sz w:val="28"/>
    </w:rPr>
  </w:style>
  <w:style w:type="character" w:customStyle="1" w:styleId="Charf">
    <w:name w:val="一级节标题 Char"/>
    <w:link w:val="a"/>
    <w:rsid w:val="007E3210"/>
    <w:rPr>
      <w:rFonts w:ascii="Times New Roman" w:eastAsia="黑体" w:hAnsi="Times New Roman"/>
      <w:bCs/>
      <w:kern w:val="44"/>
      <w:sz w:val="28"/>
      <w:szCs w:val="44"/>
    </w:rPr>
  </w:style>
  <w:style w:type="paragraph" w:styleId="afd">
    <w:name w:val="Quote"/>
    <w:basedOn w:val="a4"/>
    <w:next w:val="a4"/>
    <w:link w:val="Charf0"/>
    <w:uiPriority w:val="29"/>
    <w:qFormat/>
    <w:rsid w:val="007E3210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f0">
    <w:name w:val="引用 Char"/>
    <w:link w:val="afd"/>
    <w:uiPriority w:val="29"/>
    <w:rsid w:val="007E3210"/>
    <w:rPr>
      <w:rFonts w:ascii="Times New Roman" w:eastAsia="宋体" w:hAnsi="Times New Roman"/>
      <w:i/>
      <w:iCs/>
      <w:color w:val="404040"/>
      <w:sz w:val="24"/>
      <w:szCs w:val="21"/>
    </w:rPr>
  </w:style>
  <w:style w:type="character" w:styleId="afe">
    <w:name w:val="Placeholder Text"/>
    <w:uiPriority w:val="99"/>
    <w:semiHidden/>
    <w:rsid w:val="007E3210"/>
    <w:rPr>
      <w:color w:val="808080"/>
    </w:rPr>
  </w:style>
  <w:style w:type="character" w:styleId="aff">
    <w:name w:val="annotation reference"/>
    <w:uiPriority w:val="99"/>
    <w:semiHidden/>
    <w:unhideWhenUsed/>
    <w:rsid w:val="00A01A95"/>
    <w:rPr>
      <w:sz w:val="21"/>
      <w:szCs w:val="21"/>
    </w:rPr>
  </w:style>
  <w:style w:type="paragraph" w:styleId="aff0">
    <w:name w:val="Balloon Text"/>
    <w:basedOn w:val="a4"/>
    <w:link w:val="Charf1"/>
    <w:uiPriority w:val="99"/>
    <w:semiHidden/>
    <w:unhideWhenUsed/>
    <w:rsid w:val="00A01A95"/>
    <w:pPr>
      <w:spacing w:line="240" w:lineRule="auto"/>
    </w:pPr>
    <w:rPr>
      <w:sz w:val="18"/>
      <w:szCs w:val="18"/>
    </w:rPr>
  </w:style>
  <w:style w:type="character" w:customStyle="1" w:styleId="Charf1">
    <w:name w:val="批注框文本 Char"/>
    <w:link w:val="aff0"/>
    <w:uiPriority w:val="99"/>
    <w:semiHidden/>
    <w:rsid w:val="00A01A95"/>
    <w:rPr>
      <w:rFonts w:ascii="Times New Roman" w:eastAsia="宋体" w:hAnsi="Times New Roman"/>
      <w:sz w:val="18"/>
      <w:szCs w:val="18"/>
    </w:rPr>
  </w:style>
  <w:style w:type="paragraph" w:styleId="aff1">
    <w:name w:val="Document Map"/>
    <w:basedOn w:val="a4"/>
    <w:link w:val="Charf2"/>
    <w:uiPriority w:val="99"/>
    <w:semiHidden/>
    <w:unhideWhenUsed/>
    <w:rsid w:val="004A247E"/>
    <w:rPr>
      <w:rFonts w:ascii="宋体"/>
      <w:sz w:val="18"/>
      <w:szCs w:val="18"/>
    </w:rPr>
  </w:style>
  <w:style w:type="character" w:customStyle="1" w:styleId="Charf2">
    <w:name w:val="文档结构图 Char"/>
    <w:link w:val="aff1"/>
    <w:uiPriority w:val="99"/>
    <w:semiHidden/>
    <w:rsid w:val="004A247E"/>
    <w:rPr>
      <w:rFonts w:ascii="宋体" w:eastAsia="宋体" w:hAnsi="Times New Roman"/>
      <w:sz w:val="18"/>
      <w:szCs w:val="18"/>
    </w:rPr>
  </w:style>
  <w:style w:type="table" w:customStyle="1" w:styleId="32">
    <w:name w:val="网格型3"/>
    <w:basedOn w:val="a6"/>
    <w:next w:val="af9"/>
    <w:uiPriority w:val="39"/>
    <w:rsid w:val="00D0530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2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810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22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xxx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xxxx" TargetMode="External"/><Relationship Id="rId22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bileContest\&#39033;&#30446;&#25991;&#26723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85C73-FE3B-41A4-BBA4-F9E5706A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项目文档模板.dotx</Template>
  <TotalTime>281</TotalTime>
  <Pages>11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Links>
    <vt:vector size="216" baseType="variant">
      <vt:variant>
        <vt:i4>1507383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_Toc433491961</vt:lpwstr>
      </vt:variant>
      <vt:variant>
        <vt:i4>1507383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_Toc433491960</vt:lpwstr>
      </vt:variant>
      <vt:variant>
        <vt:i4>1310775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_Toc433491959</vt:lpwstr>
      </vt:variant>
      <vt:variant>
        <vt:i4>1310775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_Toc433491958</vt:lpwstr>
      </vt:variant>
      <vt:variant>
        <vt:i4>1310775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_Toc433491957</vt:lpwstr>
      </vt:variant>
      <vt:variant>
        <vt:i4>1310775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_Toc433491956</vt:lpwstr>
      </vt:variant>
      <vt:variant>
        <vt:i4>1310775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_Toc433491955</vt:lpwstr>
      </vt:variant>
      <vt:variant>
        <vt:i4>1310775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_Toc433491954</vt:lpwstr>
      </vt:variant>
      <vt:variant>
        <vt:i4>1310775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_Toc433491953</vt:lpwstr>
      </vt:variant>
      <vt:variant>
        <vt:i4>1310775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_Toc433491952</vt:lpwstr>
      </vt:variant>
      <vt:variant>
        <vt:i4>1310775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_Toc433491951</vt:lpwstr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_Toc433491950</vt:lpwstr>
      </vt:variant>
      <vt:variant>
        <vt:i4>1376311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_Toc433491949</vt:lpwstr>
      </vt:variant>
      <vt:variant>
        <vt:i4>1376311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_Toc433491948</vt:lpwstr>
      </vt:variant>
      <vt:variant>
        <vt:i4>1376311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_Toc433491947</vt:lpwstr>
      </vt:variant>
      <vt:variant>
        <vt:i4>1376311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_Toc433491946</vt:lpwstr>
      </vt:variant>
      <vt:variant>
        <vt:i4>1376311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_Toc433491945</vt:lpwstr>
      </vt:variant>
      <vt:variant>
        <vt:i4>1376311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_Toc433491944</vt:lpwstr>
      </vt:variant>
      <vt:variant>
        <vt:i4>1376311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_Toc433491943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_Toc433491942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_Toc433491941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_Toc433491940</vt:lpwstr>
      </vt:variant>
      <vt:variant>
        <vt:i4>1179703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_Toc433491939</vt:lpwstr>
      </vt:variant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_Toc433491938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_Toc433491937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_Toc433491936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_Toc433491935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_Toc433491934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_Toc433491933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_Toc433491932</vt:lpwstr>
      </vt:variant>
      <vt:variant>
        <vt:i4>1179703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_Toc433491931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_Toc433491930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_Toc433491929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_Toc433491928</vt:lpwstr>
      </vt:variant>
      <vt:variant>
        <vt:i4>1245239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_Toc433491927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_Toc433491926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han</cp:lastModifiedBy>
  <cp:revision>112</cp:revision>
  <cp:lastPrinted>2015-10-24T15:20:00Z</cp:lastPrinted>
  <dcterms:created xsi:type="dcterms:W3CDTF">2016-06-10T10:47:00Z</dcterms:created>
  <dcterms:modified xsi:type="dcterms:W3CDTF">2016-06-25T11:08:00Z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1442218358</vt:lpwstr>
  </property>
  <property fmtid="{D5CDD505-2E9C-101B-9397-08002B2CF9AE}" pid="3" name="_new_ms_pID_72543">
    <vt:lpwstr>(3)NXo0GpPueiJVzfliatMzA2tb3lOnmSE2ShXF8HoEszVPfy39/OvIdxRC5/WfYA/kIf8Z7+fR
F3jWXxVIJ/z0lr8WH3jyO12JPBrr24rK7DWctNLqq5m+bcciwIjSvgMkjjRR39Ax53bAfp7c
YslqsA0v6I+sQq8RoWoTuZ918RdZrOE95+I5NPicCq8wAZcKVP1iEKT07Q9LQbtqIzrQCmx/
Mp6jmev4TRgVR3FK2i</vt:lpwstr>
  </property>
  <property fmtid="{D5CDD505-2E9C-101B-9397-08002B2CF9AE}" pid="4" name="_new_ms_pID_725431">
    <vt:lpwstr>lK2vADCS11gUB6C2rfRBtG+xM4R+arIyCpXaUb2hViAR9WI3XrJXHE
/cPz0tw+t40rPnNPPTUEG7qraPI5aw5xyWnj20aIXuM77JPhG2eNj6e7MP5rcnEX7b7Fcixk
fTjWMhOlMgLTi5bDMXfySwK4SdiXvF9qqo2MMrnEcRDcFFz/FS2627ED+DpQxCvgetwAB3Lg
xYTHPik+2/UvKx2Os5M4vB12saHLguV72EDx</vt:lpwstr>
  </property>
  <property fmtid="{D5CDD505-2E9C-101B-9397-08002B2CF9AE}" pid="5" name="_new_ms_pID_725432">
    <vt:lpwstr>R4PhFmjuUEd/jFE4SiX1zhvRsfdU+hb+16AR
xa4aYqFYNw6GQN+DFUcUOttDAgW8Vwlr/ZqoJaBq0ErSkldTtzA=</vt:lpwstr>
  </property>
</Properties>
</file>